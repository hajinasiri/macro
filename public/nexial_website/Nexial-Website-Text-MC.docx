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65FCBA4" w14:textId="201FA6E6" w:rsidR="00504857" w:rsidRPr="00504857" w:rsidRDefault="00504857" w:rsidP="00666E9E">
      <w:pPr>
        <w:tabs>
          <w:tab w:val="left" w:pos="6480"/>
        </w:tabs>
        <w:ind w:right="2790"/>
        <w:rPr>
          <w:ins w:id="0" w:author="Marshall Clemens" w:date="2018-10-19T08:57:00Z"/>
          <w:rFonts w:ascii="Helvetica Neue" w:hAnsi="Helvetica Neue"/>
          <w:sz w:val="28"/>
          <w:rPrChange w:id="1" w:author="Marshall Clemens" w:date="2018-10-19T08:57:00Z">
            <w:rPr>
              <w:ins w:id="2" w:author="Marshall Clemens" w:date="2018-10-19T08:57:00Z"/>
              <w:rFonts w:ascii="Helvetica Neue" w:hAnsi="Helvetica Neue"/>
            </w:rPr>
          </w:rPrChange>
        </w:rPr>
        <w:pPrChange w:id="3" w:author="Marshall Clemens" w:date="2018-10-19T12:24:00Z">
          <w:pPr/>
        </w:pPrChange>
      </w:pPr>
      <w:ins w:id="4" w:author="Marshall Clemens" w:date="2018-10-19T08:57:00Z">
        <w:r w:rsidRPr="00504857">
          <w:rPr>
            <w:rFonts w:ascii="Helvetica Neue" w:hAnsi="Helvetica Neue"/>
            <w:sz w:val="28"/>
            <w:rPrChange w:id="5" w:author="Marshall Clemens" w:date="2018-10-19T08:57:00Z">
              <w:rPr>
                <w:rFonts w:ascii="Helvetica Neue" w:hAnsi="Helvetica Neue"/>
              </w:rPr>
            </w:rPrChange>
          </w:rPr>
          <w:t>Below the logo:</w:t>
        </w:r>
      </w:ins>
    </w:p>
    <w:p w14:paraId="79527E7F" w14:textId="77777777" w:rsidR="00504857" w:rsidRDefault="00504857" w:rsidP="00666E9E">
      <w:pPr>
        <w:tabs>
          <w:tab w:val="left" w:pos="6480"/>
        </w:tabs>
        <w:ind w:right="2790"/>
        <w:rPr>
          <w:ins w:id="6" w:author="Marshall Clemens" w:date="2018-10-19T08:57:00Z"/>
          <w:rFonts w:ascii="Helvetica Neue" w:hAnsi="Helvetica Neue"/>
        </w:rPr>
        <w:pPrChange w:id="7" w:author="Marshall Clemens" w:date="2018-10-19T12:24:00Z">
          <w:pPr/>
        </w:pPrChange>
      </w:pPr>
    </w:p>
    <w:p w14:paraId="2F33F05D" w14:textId="77777777" w:rsidR="0081655D" w:rsidRDefault="0081655D" w:rsidP="00666E9E">
      <w:pPr>
        <w:tabs>
          <w:tab w:val="left" w:pos="6480"/>
        </w:tabs>
        <w:ind w:right="2790"/>
        <w:rPr>
          <w:ins w:id="8" w:author="Marshall Clemens" w:date="2018-10-19T09:01:00Z"/>
          <w:rFonts w:ascii="Helvetica Neue" w:hAnsi="Helvetica Neue"/>
        </w:rPr>
        <w:pPrChange w:id="9" w:author="Marshall Clemens" w:date="2018-10-19T12:24:00Z">
          <w:pPr/>
        </w:pPrChange>
      </w:pPr>
    </w:p>
    <w:p w14:paraId="51B5B41B" w14:textId="5E6DFAAD" w:rsidR="00504857" w:rsidRDefault="00504857" w:rsidP="00666E9E">
      <w:pPr>
        <w:tabs>
          <w:tab w:val="left" w:pos="6480"/>
        </w:tabs>
        <w:ind w:right="2790"/>
        <w:rPr>
          <w:ins w:id="10" w:author="Marshall Clemens" w:date="2018-10-19T09:05:00Z"/>
          <w:rFonts w:ascii="Helvetica Neue" w:hAnsi="Helvetica Neue"/>
        </w:rPr>
        <w:pPrChange w:id="11" w:author="Marshall Clemens" w:date="2018-10-19T12:24:00Z">
          <w:pPr/>
        </w:pPrChange>
      </w:pPr>
      <w:ins w:id="12" w:author="Marshall Clemens" w:date="2018-10-19T09:02:00Z">
        <w:r>
          <w:rPr>
            <w:rFonts w:ascii="Helvetica Neue" w:hAnsi="Helvetica Neue"/>
          </w:rPr>
          <w:t>We visualize</w:t>
        </w:r>
        <w:r w:rsidRPr="00444318">
          <w:rPr>
            <w:rFonts w:ascii="Helvetica Neue" w:hAnsi="Helvetica Neue"/>
          </w:rPr>
          <w:t xml:space="preserve"> </w:t>
        </w:r>
        <w:r>
          <w:rPr>
            <w:rFonts w:ascii="Helvetica Neue" w:hAnsi="Helvetica Neue"/>
          </w:rPr>
          <w:t xml:space="preserve">complex </w:t>
        </w:r>
      </w:ins>
      <w:ins w:id="13" w:author="Marshall Clemens" w:date="2018-10-19T11:50:00Z">
        <w:r w:rsidR="00AA3015">
          <w:rPr>
            <w:rFonts w:ascii="Helvetica Neue" w:hAnsi="Helvetica Neue"/>
          </w:rPr>
          <w:t>challenges</w:t>
        </w:r>
      </w:ins>
      <w:ins w:id="14" w:author="Marshall Clemens" w:date="2018-10-19T09:02:00Z">
        <w:r>
          <w:rPr>
            <w:rFonts w:ascii="Helvetica Neue" w:hAnsi="Helvetica Neue"/>
          </w:rPr>
          <w:t xml:space="preserve"> – those with many </w:t>
        </w:r>
      </w:ins>
      <w:ins w:id="15" w:author="Marshall Clemens" w:date="2018-10-19T09:09:00Z">
        <w:r w:rsidR="00264E5A">
          <w:rPr>
            <w:rFonts w:ascii="Helvetica Neue" w:hAnsi="Helvetica Neue"/>
          </w:rPr>
          <w:t xml:space="preserve">different </w:t>
        </w:r>
      </w:ins>
      <w:ins w:id="16" w:author="Marshall Clemens" w:date="2018-10-19T09:02:00Z">
        <w:r>
          <w:rPr>
            <w:rFonts w:ascii="Helvetica Neue" w:hAnsi="Helvetica Neue"/>
          </w:rPr>
          <w:t xml:space="preserve">actors and </w:t>
        </w:r>
      </w:ins>
      <w:ins w:id="17" w:author="Marshall Clemens" w:date="2018-10-19T09:03:00Z">
        <w:r>
          <w:rPr>
            <w:rFonts w:ascii="Helvetica Neue" w:hAnsi="Helvetica Neue"/>
          </w:rPr>
          <w:t>relationships</w:t>
        </w:r>
      </w:ins>
      <w:ins w:id="18" w:author="Marshall Clemens" w:date="2018-10-19T09:02:00Z">
        <w:r>
          <w:rPr>
            <w:rFonts w:ascii="Helvetica Neue" w:hAnsi="Helvetica Neue"/>
          </w:rPr>
          <w:t xml:space="preserve"> – to help</w:t>
        </w:r>
        <w:r w:rsidRPr="00444318">
          <w:rPr>
            <w:rFonts w:ascii="Helvetica Neue" w:hAnsi="Helvetica Neue"/>
          </w:rPr>
          <w:t xml:space="preserve"> people understand</w:t>
        </w:r>
        <w:r>
          <w:rPr>
            <w:rFonts w:ascii="Helvetica Neue" w:hAnsi="Helvetica Neue"/>
          </w:rPr>
          <w:t xml:space="preserve">, </w:t>
        </w:r>
        <w:r w:rsidRPr="00444318">
          <w:rPr>
            <w:rFonts w:ascii="Helvetica Neue" w:hAnsi="Helvetica Neue"/>
          </w:rPr>
          <w:t>collaborate</w:t>
        </w:r>
        <w:r>
          <w:rPr>
            <w:rFonts w:ascii="Helvetica Neue" w:hAnsi="Helvetica Neue"/>
          </w:rPr>
          <w:t>, and act together</w:t>
        </w:r>
      </w:ins>
      <w:ins w:id="19" w:author="Marshall Clemens" w:date="2018-10-19T11:51:00Z">
        <w:r w:rsidR="00AA3015">
          <w:rPr>
            <w:rFonts w:ascii="Helvetica Neue" w:hAnsi="Helvetica Neue"/>
          </w:rPr>
          <w:t>.</w:t>
        </w:r>
      </w:ins>
    </w:p>
    <w:p w14:paraId="4B9D35B2" w14:textId="47760665" w:rsidR="00504857" w:rsidRDefault="00504857" w:rsidP="00666E9E">
      <w:pPr>
        <w:tabs>
          <w:tab w:val="left" w:pos="6480"/>
        </w:tabs>
        <w:ind w:right="2790"/>
        <w:rPr>
          <w:ins w:id="20" w:author="Marshall Clemens" w:date="2018-10-19T11:51:00Z"/>
          <w:rFonts w:ascii="Helvetica Neue" w:hAnsi="Helvetica Neue"/>
        </w:rPr>
        <w:pPrChange w:id="21" w:author="Marshall Clemens" w:date="2018-10-19T12:24:00Z">
          <w:pPr/>
        </w:pPrChange>
      </w:pPr>
    </w:p>
    <w:p w14:paraId="57C600B9" w14:textId="6204FF4F" w:rsidR="00923258" w:rsidRPr="00B3667B" w:rsidDel="00504857" w:rsidRDefault="00311E07" w:rsidP="00666E9E">
      <w:pPr>
        <w:tabs>
          <w:tab w:val="left" w:pos="6480"/>
        </w:tabs>
        <w:ind w:right="2790"/>
        <w:rPr>
          <w:del w:id="22" w:author="Marshall Clemens" w:date="2018-10-19T08:57:00Z"/>
          <w:rFonts w:ascii="Helvetica Neue" w:hAnsi="Helvetica Neue"/>
        </w:rPr>
        <w:pPrChange w:id="23" w:author="Marshall Clemens" w:date="2018-10-19T12:24:00Z">
          <w:pPr/>
        </w:pPrChange>
      </w:pPr>
      <w:del w:id="24" w:author="Marshall Clemens" w:date="2018-10-19T08:57:00Z">
        <w:r w:rsidRPr="00B3667B" w:rsidDel="00504857">
          <w:rPr>
            <w:rFonts w:ascii="Helvetica Neue" w:hAnsi="Helvetica Neue"/>
          </w:rPr>
          <w:delText>Website Text</w:delText>
        </w:r>
      </w:del>
    </w:p>
    <w:p w14:paraId="62168D0D" w14:textId="77777777" w:rsidR="00311E07" w:rsidRPr="00B3667B" w:rsidRDefault="00311E07" w:rsidP="00666E9E">
      <w:pPr>
        <w:tabs>
          <w:tab w:val="left" w:pos="6480"/>
        </w:tabs>
        <w:ind w:right="2790"/>
        <w:rPr>
          <w:rFonts w:ascii="Helvetica Neue" w:hAnsi="Helvetica Neue"/>
        </w:rPr>
        <w:pPrChange w:id="25" w:author="Marshall Clemens" w:date="2018-10-19T12:24:00Z">
          <w:pPr/>
        </w:pPrChange>
      </w:pPr>
    </w:p>
    <w:p w14:paraId="162E0F61" w14:textId="35EE0FB2" w:rsidR="00311E07" w:rsidRPr="00B3667B" w:rsidRDefault="00311E07" w:rsidP="00666E9E">
      <w:pPr>
        <w:tabs>
          <w:tab w:val="left" w:pos="6480"/>
        </w:tabs>
        <w:ind w:right="2790"/>
        <w:rPr>
          <w:rFonts w:ascii="Helvetica Neue" w:hAnsi="Helvetica Neue"/>
          <w:b/>
          <w:sz w:val="32"/>
          <w:szCs w:val="32"/>
          <w:u w:val="single"/>
        </w:rPr>
        <w:pPrChange w:id="26" w:author="Marshall Clemens" w:date="2018-10-19T12:24:00Z">
          <w:pPr/>
        </w:pPrChange>
      </w:pPr>
      <w:r w:rsidRPr="00B3667B">
        <w:rPr>
          <w:rFonts w:ascii="Helvetica Neue" w:hAnsi="Helvetica Neue"/>
          <w:b/>
          <w:sz w:val="32"/>
          <w:szCs w:val="32"/>
          <w:u w:val="single"/>
        </w:rPr>
        <w:t xml:space="preserve">About Us Section  </w:t>
      </w:r>
    </w:p>
    <w:p w14:paraId="08DCFA2E" w14:textId="20767A60" w:rsidR="00311E07" w:rsidRPr="00B3667B" w:rsidRDefault="00311E07" w:rsidP="00666E9E">
      <w:pPr>
        <w:tabs>
          <w:tab w:val="left" w:pos="6480"/>
        </w:tabs>
        <w:ind w:right="2790"/>
        <w:rPr>
          <w:rFonts w:ascii="Helvetica Neue" w:hAnsi="Helvetica Neue"/>
        </w:rPr>
        <w:pPrChange w:id="27" w:author="Marshall Clemens" w:date="2018-10-19T12:24:00Z">
          <w:pPr/>
        </w:pPrChange>
      </w:pPr>
    </w:p>
    <w:p w14:paraId="798ADB33" w14:textId="7A14286F" w:rsidR="007770E8" w:rsidRDefault="007770E8" w:rsidP="00666E9E">
      <w:pPr>
        <w:tabs>
          <w:tab w:val="left" w:pos="6480"/>
        </w:tabs>
        <w:ind w:right="2790"/>
        <w:rPr>
          <w:ins w:id="28" w:author="Marshall Clemens" w:date="2018-10-19T09:15:00Z"/>
          <w:rFonts w:ascii="Helvetica Neue" w:hAnsi="Helvetica Neue"/>
        </w:rPr>
        <w:pPrChange w:id="29" w:author="Marshall Clemens" w:date="2018-10-19T12:24:00Z">
          <w:pPr/>
        </w:pPrChange>
      </w:pPr>
      <w:ins w:id="30" w:author="Marshall Clemens" w:date="2018-10-18T11:26:00Z">
        <w:r w:rsidRPr="00504857">
          <w:rPr>
            <w:rFonts w:ascii="Helvetica Neue" w:hAnsi="Helvetica Neue"/>
          </w:rPr>
          <w:t xml:space="preserve">In </w:t>
        </w:r>
      </w:ins>
      <w:ins w:id="31" w:author="Marshall Clemens" w:date="2018-10-18T11:27:00Z">
        <w:r w:rsidRPr="00B3667B">
          <w:rPr>
            <w:rFonts w:ascii="Helvetica Neue" w:hAnsi="Helvetica Neue"/>
            <w:rPrChange w:id="32" w:author="Marshall Clemens" w:date="2018-10-19T07:56:00Z">
              <w:rPr>
                <w:rFonts w:ascii="Helvetica Neue" w:hAnsi="Helvetica Neue"/>
              </w:rPr>
            </w:rPrChange>
          </w:rPr>
          <w:t>an</w:t>
        </w:r>
      </w:ins>
      <w:ins w:id="33" w:author="Marshall Clemens" w:date="2018-10-18T11:26:00Z">
        <w:r w:rsidRPr="00B3667B">
          <w:rPr>
            <w:rFonts w:ascii="Helvetica Neue" w:hAnsi="Helvetica Neue"/>
            <w:rPrChange w:id="34" w:author="Marshall Clemens" w:date="2018-10-19T07:56:00Z">
              <w:rPr>
                <w:rFonts w:ascii="Helvetica Neue" w:hAnsi="Helvetica Neue"/>
              </w:rPr>
            </w:rPrChange>
          </w:rPr>
          <w:t xml:space="preserve"> </w:t>
        </w:r>
      </w:ins>
      <w:ins w:id="35" w:author="Marshall Clemens" w:date="2018-10-19T09:14:00Z">
        <w:r w:rsidR="00264E5A">
          <w:rPr>
            <w:rFonts w:ascii="Helvetica Neue" w:hAnsi="Helvetica Neue"/>
          </w:rPr>
          <w:t xml:space="preserve">ever more </w:t>
        </w:r>
      </w:ins>
      <w:ins w:id="36" w:author="Marshall Clemens" w:date="2018-10-18T11:26:00Z">
        <w:r w:rsidRPr="00B3667B">
          <w:rPr>
            <w:rFonts w:ascii="Helvetica Neue" w:hAnsi="Helvetica Neue"/>
            <w:rPrChange w:id="37" w:author="Marshall Clemens" w:date="2018-10-19T07:56:00Z">
              <w:rPr>
                <w:rFonts w:ascii="Helvetica Neue" w:hAnsi="Helvetica Neue"/>
              </w:rPr>
            </w:rPrChange>
          </w:rPr>
          <w:t>complex world, the</w:t>
        </w:r>
      </w:ins>
      <w:ins w:id="38" w:author="Marshall Clemens" w:date="2018-10-19T07:59:00Z">
        <w:r w:rsidR="00B3667B">
          <w:rPr>
            <w:rFonts w:ascii="Helvetica Neue" w:hAnsi="Helvetica Neue"/>
          </w:rPr>
          <w:t xml:space="preserve"> ability</w:t>
        </w:r>
      </w:ins>
      <w:ins w:id="39" w:author="Marshall Clemens" w:date="2018-10-18T11:26:00Z">
        <w:r w:rsidRPr="00B3667B">
          <w:rPr>
            <w:rFonts w:ascii="Helvetica Neue" w:hAnsi="Helvetica Neue"/>
            <w:rPrChange w:id="40" w:author="Marshall Clemens" w:date="2018-10-19T07:56:00Z">
              <w:rPr>
                <w:rFonts w:ascii="Helvetica Neue" w:hAnsi="Helvetica Neue"/>
              </w:rPr>
            </w:rPrChange>
          </w:rPr>
          <w:t xml:space="preserve"> to deal with complexity</w:t>
        </w:r>
      </w:ins>
      <w:ins w:id="41" w:author="Marshall Clemens" w:date="2018-10-18T11:27:00Z">
        <w:r w:rsidRPr="00B3667B">
          <w:rPr>
            <w:rFonts w:ascii="Helvetica Neue" w:hAnsi="Helvetica Neue"/>
            <w:rPrChange w:id="42" w:author="Marshall Clemens" w:date="2018-10-19T07:56:00Z">
              <w:rPr>
                <w:rFonts w:ascii="Helvetica Neue" w:hAnsi="Helvetica Neue"/>
              </w:rPr>
            </w:rPrChange>
          </w:rPr>
          <w:t xml:space="preserve"> </w:t>
        </w:r>
      </w:ins>
      <w:ins w:id="43" w:author="Marshall Clemens" w:date="2018-10-18T11:28:00Z">
        <w:r w:rsidR="0083251E" w:rsidRPr="00B3667B">
          <w:rPr>
            <w:rFonts w:ascii="Helvetica Neue" w:hAnsi="Helvetica Neue"/>
            <w:rPrChange w:id="44" w:author="Marshall Clemens" w:date="2018-10-19T07:56:00Z">
              <w:rPr>
                <w:rFonts w:ascii="Helvetica Neue" w:hAnsi="Helvetica Neue"/>
              </w:rPr>
            </w:rPrChange>
          </w:rPr>
          <w:t xml:space="preserve">is </w:t>
        </w:r>
      </w:ins>
      <w:ins w:id="45" w:author="Marshall Clemens" w:date="2018-10-19T09:14:00Z">
        <w:r w:rsidR="00264E5A">
          <w:rPr>
            <w:rFonts w:ascii="Helvetica Neue" w:hAnsi="Helvetica Neue"/>
          </w:rPr>
          <w:t xml:space="preserve">an </w:t>
        </w:r>
        <w:r w:rsidR="00264E5A" w:rsidRPr="00444318">
          <w:rPr>
            <w:rFonts w:ascii="Helvetica Neue" w:hAnsi="Helvetica Neue"/>
          </w:rPr>
          <w:t>increasingly</w:t>
        </w:r>
        <w:r w:rsidR="00264E5A">
          <w:rPr>
            <w:rFonts w:ascii="Helvetica Neue" w:hAnsi="Helvetica Neue"/>
          </w:rPr>
          <w:t xml:space="preserve"> important</w:t>
        </w:r>
      </w:ins>
      <w:ins w:id="46" w:author="Marshall Clemens" w:date="2018-10-19T08:00:00Z">
        <w:r w:rsidR="00B3667B">
          <w:rPr>
            <w:rFonts w:ascii="Helvetica Neue" w:hAnsi="Helvetica Neue"/>
          </w:rPr>
          <w:t xml:space="preserve"> </w:t>
        </w:r>
      </w:ins>
      <w:ins w:id="47" w:author="Marshall Clemens" w:date="2018-10-19T09:14:00Z">
        <w:r w:rsidR="00264E5A">
          <w:rPr>
            <w:rFonts w:ascii="Helvetica Neue" w:hAnsi="Helvetica Neue"/>
          </w:rPr>
          <w:t xml:space="preserve">advantage </w:t>
        </w:r>
      </w:ins>
      <w:ins w:id="48" w:author="Marshall Clemens" w:date="2018-10-19T08:00:00Z">
        <w:r w:rsidR="00B3667B">
          <w:rPr>
            <w:rFonts w:ascii="Helvetica Neue" w:hAnsi="Helvetica Neue"/>
          </w:rPr>
          <w:t>-</w:t>
        </w:r>
      </w:ins>
      <w:ins w:id="49" w:author="Marshall Clemens" w:date="2018-10-18T11:29:00Z">
        <w:r w:rsidRPr="00B3667B">
          <w:rPr>
            <w:rFonts w:ascii="Helvetica Neue" w:hAnsi="Helvetica Neue"/>
            <w:rPrChange w:id="50" w:author="Marshall Clemens" w:date="2018-10-19T07:56:00Z">
              <w:rPr>
                <w:rFonts w:ascii="Helvetica Neue" w:hAnsi="Helvetica Neue"/>
              </w:rPr>
            </w:rPrChange>
          </w:rPr>
          <w:t xml:space="preserve"> </w:t>
        </w:r>
      </w:ins>
      <w:ins w:id="51" w:author="Marshall Clemens" w:date="2018-10-18T11:27:00Z">
        <w:r w:rsidRPr="00B3667B">
          <w:rPr>
            <w:rFonts w:ascii="Helvetica Neue" w:hAnsi="Helvetica Neue"/>
            <w:rPrChange w:id="52" w:author="Marshall Clemens" w:date="2018-10-19T07:56:00Z">
              <w:rPr>
                <w:rFonts w:ascii="Helvetica Neue" w:hAnsi="Helvetica Neue"/>
              </w:rPr>
            </w:rPrChange>
          </w:rPr>
          <w:t xml:space="preserve">and the </w:t>
        </w:r>
      </w:ins>
      <w:ins w:id="53" w:author="Marshall Clemens" w:date="2018-10-18T11:29:00Z">
        <w:r w:rsidRPr="00B3667B">
          <w:rPr>
            <w:rFonts w:ascii="Helvetica Neue" w:hAnsi="Helvetica Neue"/>
            <w:rPrChange w:id="54" w:author="Marshall Clemens" w:date="2018-10-19T07:56:00Z">
              <w:rPr>
                <w:rFonts w:ascii="Helvetica Neue" w:hAnsi="Helvetica Neue"/>
              </w:rPr>
            </w:rPrChange>
          </w:rPr>
          <w:t xml:space="preserve">consequences of </w:t>
        </w:r>
      </w:ins>
      <w:ins w:id="55" w:author="Marshall Clemens" w:date="2018-10-18T11:27:00Z">
        <w:r w:rsidRPr="00B3667B">
          <w:rPr>
            <w:rFonts w:ascii="Helvetica Neue" w:hAnsi="Helvetica Neue"/>
            <w:rPrChange w:id="56" w:author="Marshall Clemens" w:date="2018-10-19T07:56:00Z">
              <w:rPr>
                <w:rFonts w:ascii="Helvetica Neue" w:hAnsi="Helvetica Neue"/>
              </w:rPr>
            </w:rPrChange>
          </w:rPr>
          <w:t>fail</w:t>
        </w:r>
      </w:ins>
      <w:ins w:id="57" w:author="Marshall Clemens" w:date="2018-10-18T11:30:00Z">
        <w:r w:rsidRPr="00B3667B">
          <w:rPr>
            <w:rFonts w:ascii="Helvetica Neue" w:hAnsi="Helvetica Neue"/>
            <w:rPrChange w:id="58" w:author="Marshall Clemens" w:date="2018-10-19T07:56:00Z">
              <w:rPr>
                <w:rFonts w:ascii="Helvetica Neue" w:hAnsi="Helvetica Neue"/>
              </w:rPr>
            </w:rPrChange>
          </w:rPr>
          <w:t>ing</w:t>
        </w:r>
      </w:ins>
      <w:ins w:id="59" w:author="Marshall Clemens" w:date="2018-10-18T11:27:00Z">
        <w:r w:rsidRPr="00B3667B">
          <w:rPr>
            <w:rFonts w:ascii="Helvetica Neue" w:hAnsi="Helvetica Neue"/>
            <w:rPrChange w:id="60" w:author="Marshall Clemens" w:date="2018-10-19T07:56:00Z">
              <w:rPr>
                <w:rFonts w:ascii="Helvetica Neue" w:hAnsi="Helvetica Neue"/>
              </w:rPr>
            </w:rPrChange>
          </w:rPr>
          <w:t xml:space="preserve"> to do so </w:t>
        </w:r>
      </w:ins>
      <w:ins w:id="61" w:author="Marshall Clemens" w:date="2018-10-18T11:30:00Z">
        <w:r w:rsidRPr="00B3667B">
          <w:rPr>
            <w:rFonts w:ascii="Helvetica Neue" w:hAnsi="Helvetica Neue"/>
            <w:rPrChange w:id="62" w:author="Marshall Clemens" w:date="2018-10-19T07:56:00Z">
              <w:rPr>
                <w:rFonts w:ascii="Helvetica Neue" w:hAnsi="Helvetica Neue"/>
              </w:rPr>
            </w:rPrChange>
          </w:rPr>
          <w:t>are increasingly serious.</w:t>
        </w:r>
      </w:ins>
      <w:ins w:id="63" w:author="Marshall Clemens" w:date="2018-10-19T07:51:00Z">
        <w:r w:rsidR="0083251E" w:rsidRPr="00B3667B">
          <w:rPr>
            <w:rFonts w:ascii="Helvetica Neue" w:hAnsi="Helvetica Neue"/>
            <w:rPrChange w:id="64" w:author="Marshall Clemens" w:date="2018-10-19T07:56:00Z">
              <w:rPr>
                <w:rFonts w:ascii="Helvetica Neue" w:hAnsi="Helvetica Neue"/>
              </w:rPr>
            </w:rPrChange>
          </w:rPr>
          <w:t xml:space="preserve">  </w:t>
        </w:r>
      </w:ins>
    </w:p>
    <w:p w14:paraId="3EB600AC" w14:textId="77777777" w:rsidR="00264E5A" w:rsidRPr="00B3667B" w:rsidRDefault="00264E5A" w:rsidP="00666E9E">
      <w:pPr>
        <w:tabs>
          <w:tab w:val="left" w:pos="6480"/>
        </w:tabs>
        <w:ind w:right="2790"/>
        <w:rPr>
          <w:ins w:id="65" w:author="Marshall Clemens" w:date="2018-10-19T09:15:00Z"/>
          <w:rFonts w:ascii="Helvetica Neue" w:hAnsi="Helvetica Neue"/>
        </w:rPr>
        <w:pPrChange w:id="66" w:author="Marshall Clemens" w:date="2018-10-19T12:24:00Z">
          <w:pPr/>
        </w:pPrChange>
      </w:pPr>
    </w:p>
    <w:p w14:paraId="372B3901" w14:textId="7B600677" w:rsidR="00D93E07" w:rsidRDefault="007770E8" w:rsidP="00666E9E">
      <w:pPr>
        <w:tabs>
          <w:tab w:val="left" w:pos="6480"/>
        </w:tabs>
        <w:ind w:right="2790"/>
        <w:rPr>
          <w:ins w:id="67" w:author="Marshall Clemens" w:date="2018-10-19T09:22:00Z"/>
          <w:rFonts w:ascii="Helvetica Neue" w:hAnsi="Helvetica Neue"/>
        </w:rPr>
        <w:pPrChange w:id="68" w:author="Marshall Clemens" w:date="2018-10-19T12:24:00Z">
          <w:pPr/>
        </w:pPrChange>
      </w:pPr>
      <w:ins w:id="69" w:author="Marshall Clemens" w:date="2018-10-18T11:24:00Z">
        <w:r w:rsidRPr="00B3667B">
          <w:rPr>
            <w:rFonts w:ascii="Helvetica Neue" w:hAnsi="Helvetica Neue"/>
            <w:rPrChange w:id="70" w:author="Marshall Clemens" w:date="2018-10-19T07:56:00Z">
              <w:rPr>
                <w:rFonts w:ascii="Helvetica Neue" w:hAnsi="Helvetica Neue"/>
              </w:rPr>
            </w:rPrChange>
          </w:rPr>
          <w:t xml:space="preserve">Our interactive maps provide the enabling technology </w:t>
        </w:r>
      </w:ins>
      <w:ins w:id="71" w:author="Marshall Clemens" w:date="2018-10-19T08:06:00Z">
        <w:r w:rsidR="00B3667B">
          <w:rPr>
            <w:rFonts w:ascii="Helvetica Neue" w:hAnsi="Helvetica Neue"/>
          </w:rPr>
          <w:t xml:space="preserve">for navigating </w:t>
        </w:r>
      </w:ins>
      <w:ins w:id="72" w:author="Marshall Clemens" w:date="2018-10-19T08:04:00Z">
        <w:r w:rsidR="00B3667B">
          <w:rPr>
            <w:rFonts w:ascii="Helvetica Neue" w:hAnsi="Helvetica Neue"/>
          </w:rPr>
          <w:t>complex</w:t>
        </w:r>
      </w:ins>
      <w:ins w:id="73" w:author="Marshall Clemens" w:date="2018-10-19T08:06:00Z">
        <w:r w:rsidR="00B3667B">
          <w:rPr>
            <w:rFonts w:ascii="Helvetica Neue" w:hAnsi="Helvetica Neue"/>
          </w:rPr>
          <w:t xml:space="preserve"> challenges</w:t>
        </w:r>
      </w:ins>
      <w:ins w:id="74" w:author="Marshall Clemens" w:date="2018-10-19T08:05:00Z">
        <w:r w:rsidR="00B3667B">
          <w:rPr>
            <w:rFonts w:ascii="Helvetica Neue" w:hAnsi="Helvetica Neue"/>
          </w:rPr>
          <w:t xml:space="preserve">: </w:t>
        </w:r>
      </w:ins>
      <w:ins w:id="75" w:author="Marshall Clemens" w:date="2018-10-18T11:24:00Z">
        <w:r w:rsidRPr="00B3667B">
          <w:rPr>
            <w:rFonts w:ascii="Helvetica Neue" w:hAnsi="Helvetica Neue"/>
            <w:rPrChange w:id="76" w:author="Marshall Clemens" w:date="2018-10-19T07:56:00Z">
              <w:rPr>
                <w:rFonts w:ascii="Helvetica Neue" w:hAnsi="Helvetica Neue"/>
              </w:rPr>
            </w:rPrChange>
          </w:rPr>
          <w:t xml:space="preserve">capturing, organizing, and bringing-to-life the </w:t>
        </w:r>
      </w:ins>
      <w:ins w:id="77" w:author="Marshall Clemens" w:date="2018-10-19T09:20:00Z">
        <w:r w:rsidR="00D93E07">
          <w:rPr>
            <w:rFonts w:ascii="Helvetica Neue" w:hAnsi="Helvetica Neue"/>
          </w:rPr>
          <w:t xml:space="preserve">challenge's </w:t>
        </w:r>
      </w:ins>
      <w:ins w:id="78" w:author="Marshall Clemens" w:date="2018-10-19T09:16:00Z">
        <w:r w:rsidR="00D93E07">
          <w:rPr>
            <w:rFonts w:ascii="Helvetica Neue" w:hAnsi="Helvetica Neue"/>
          </w:rPr>
          <w:t>many different</w:t>
        </w:r>
      </w:ins>
      <w:ins w:id="79" w:author="Marshall Clemens" w:date="2018-10-18T11:24:00Z">
        <w:r w:rsidRPr="00B3667B">
          <w:rPr>
            <w:rFonts w:ascii="Helvetica Neue" w:hAnsi="Helvetica Neue"/>
            <w:rPrChange w:id="80" w:author="Marshall Clemens" w:date="2018-10-19T07:56:00Z">
              <w:rPr>
                <w:rFonts w:ascii="Helvetica Neue" w:hAnsi="Helvetica Neue"/>
              </w:rPr>
            </w:rPrChange>
          </w:rPr>
          <w:t xml:space="preserve"> elements and relationships</w:t>
        </w:r>
      </w:ins>
      <w:ins w:id="81" w:author="Marshall Clemens" w:date="2018-10-19T09:18:00Z">
        <w:r w:rsidR="00D93E07">
          <w:rPr>
            <w:rFonts w:ascii="Helvetica Neue" w:hAnsi="Helvetica Neue"/>
          </w:rPr>
          <w:t>.  The</w:t>
        </w:r>
      </w:ins>
      <w:ins w:id="82" w:author="Marshall Clemens" w:date="2018-10-19T09:33:00Z">
        <w:r w:rsidR="0081655D">
          <w:rPr>
            <w:rFonts w:ascii="Helvetica Neue" w:hAnsi="Helvetica Neue"/>
          </w:rPr>
          <w:t>se</w:t>
        </w:r>
      </w:ins>
      <w:ins w:id="83" w:author="Marshall Clemens" w:date="2018-10-19T09:18:00Z">
        <w:r w:rsidR="00D93E07">
          <w:rPr>
            <w:rFonts w:ascii="Helvetica Neue" w:hAnsi="Helvetica Neue"/>
          </w:rPr>
          <w:t xml:space="preserve"> map</w:t>
        </w:r>
      </w:ins>
      <w:ins w:id="84" w:author="Marshall Clemens" w:date="2018-10-19T09:34:00Z">
        <w:r w:rsidR="0081655D">
          <w:rPr>
            <w:rFonts w:ascii="Helvetica Neue" w:hAnsi="Helvetica Neue"/>
          </w:rPr>
          <w:t>s</w:t>
        </w:r>
      </w:ins>
      <w:ins w:id="85" w:author="Marshall Clemens" w:date="2018-10-19T09:18:00Z">
        <w:r w:rsidR="0081655D">
          <w:rPr>
            <w:rFonts w:ascii="Helvetica Neue" w:hAnsi="Helvetica Neue"/>
          </w:rPr>
          <w:t xml:space="preserve"> provide</w:t>
        </w:r>
        <w:r w:rsidR="00D93E07">
          <w:rPr>
            <w:rFonts w:ascii="Helvetica Neue" w:hAnsi="Helvetica Neue"/>
          </w:rPr>
          <w:t xml:space="preserve"> a tool for </w:t>
        </w:r>
      </w:ins>
      <w:ins w:id="86" w:author="Marshall Clemens" w:date="2018-10-19T08:12:00Z">
        <w:r w:rsidR="006A05DF">
          <w:rPr>
            <w:rFonts w:ascii="Helvetica Neue" w:hAnsi="Helvetica Neue"/>
          </w:rPr>
          <w:t xml:space="preserve">people </w:t>
        </w:r>
      </w:ins>
      <w:ins w:id="87" w:author="Marshall Clemens" w:date="2018-10-19T09:18:00Z">
        <w:r w:rsidR="00D93E07">
          <w:rPr>
            <w:rFonts w:ascii="Helvetica Neue" w:hAnsi="Helvetica Neue"/>
          </w:rPr>
          <w:t>to</w:t>
        </w:r>
      </w:ins>
      <w:ins w:id="88" w:author="Marshall Clemens" w:date="2018-10-19T08:12:00Z">
        <w:r w:rsidR="006A05DF">
          <w:rPr>
            <w:rFonts w:ascii="Helvetica Neue" w:hAnsi="Helvetica Neue"/>
          </w:rPr>
          <w:t xml:space="preserve"> understand</w:t>
        </w:r>
      </w:ins>
      <w:ins w:id="89" w:author="Marshall Clemens" w:date="2018-10-19T09:17:00Z">
        <w:r w:rsidR="00D93E07">
          <w:rPr>
            <w:rFonts w:ascii="Helvetica Neue" w:hAnsi="Helvetica Neue"/>
          </w:rPr>
          <w:t xml:space="preserve"> and work</w:t>
        </w:r>
      </w:ins>
      <w:ins w:id="90" w:author="Marshall Clemens" w:date="2018-10-19T09:26:00Z">
        <w:r w:rsidR="00D93E07">
          <w:rPr>
            <w:rFonts w:ascii="Helvetica Neue" w:hAnsi="Helvetica Neue"/>
          </w:rPr>
          <w:t>-through</w:t>
        </w:r>
      </w:ins>
      <w:ins w:id="91" w:author="Marshall Clemens" w:date="2018-10-19T09:19:00Z">
        <w:r w:rsidR="0081655D">
          <w:rPr>
            <w:rFonts w:ascii="Helvetica Neue" w:hAnsi="Helvetica Neue"/>
          </w:rPr>
          <w:t xml:space="preserve"> complexity</w:t>
        </w:r>
      </w:ins>
      <w:ins w:id="92" w:author="Marshall Clemens" w:date="2018-10-19T09:26:00Z">
        <w:r w:rsidR="0081655D">
          <w:rPr>
            <w:rFonts w:ascii="Helvetica Neue" w:hAnsi="Helvetica Neue"/>
          </w:rPr>
          <w:t xml:space="preserve"> (rather than going around it</w:t>
        </w:r>
      </w:ins>
      <w:ins w:id="93" w:author="Marshall Clemens" w:date="2018-10-19T09:30:00Z">
        <w:r w:rsidR="0081655D">
          <w:rPr>
            <w:rFonts w:ascii="Helvetica Neue" w:hAnsi="Helvetica Neue"/>
          </w:rPr>
          <w:t>)</w:t>
        </w:r>
      </w:ins>
      <w:ins w:id="94" w:author="Marshall Clemens" w:date="2018-10-19T09:26:00Z">
        <w:r w:rsidR="00D93E07">
          <w:rPr>
            <w:rFonts w:ascii="Helvetica Neue" w:hAnsi="Helvetica Neue"/>
          </w:rPr>
          <w:t xml:space="preserve"> in a way the</w:t>
        </w:r>
      </w:ins>
      <w:ins w:id="95" w:author="Marshall Clemens" w:date="2018-10-19T09:30:00Z">
        <w:r w:rsidR="0081655D">
          <w:rPr>
            <w:rFonts w:ascii="Helvetica Neue" w:hAnsi="Helvetica Neue"/>
          </w:rPr>
          <w:t>y</w:t>
        </w:r>
      </w:ins>
      <w:ins w:id="96" w:author="Marshall Clemens" w:date="2018-10-19T09:26:00Z">
        <w:r w:rsidR="00D93E07">
          <w:rPr>
            <w:rFonts w:ascii="Helvetica Neue" w:hAnsi="Helvetica Neue"/>
          </w:rPr>
          <w:t xml:space="preserve"> coul</w:t>
        </w:r>
        <w:r w:rsidR="0081655D">
          <w:rPr>
            <w:rFonts w:ascii="Helvetica Neue" w:hAnsi="Helvetica Neue"/>
          </w:rPr>
          <w:t>d not before.</w:t>
        </w:r>
      </w:ins>
    </w:p>
    <w:p w14:paraId="1BF812E7" w14:textId="77777777" w:rsidR="00D93E07" w:rsidRDefault="00D93E07" w:rsidP="00666E9E">
      <w:pPr>
        <w:tabs>
          <w:tab w:val="left" w:pos="6480"/>
        </w:tabs>
        <w:ind w:right="2790"/>
        <w:rPr>
          <w:ins w:id="97" w:author="Marshall Clemens" w:date="2018-10-19T09:22:00Z"/>
          <w:rFonts w:ascii="Helvetica Neue" w:hAnsi="Helvetica Neue"/>
        </w:rPr>
        <w:pPrChange w:id="98" w:author="Marshall Clemens" w:date="2018-10-19T12:24:00Z">
          <w:pPr/>
        </w:pPrChange>
      </w:pPr>
    </w:p>
    <w:p w14:paraId="5708E003" w14:textId="585B5153" w:rsidR="007770E8" w:rsidRPr="00B3667B" w:rsidRDefault="00DA7AF5" w:rsidP="00666E9E">
      <w:pPr>
        <w:tabs>
          <w:tab w:val="left" w:pos="6480"/>
        </w:tabs>
        <w:ind w:right="2790"/>
        <w:rPr>
          <w:ins w:id="99" w:author="Marshall Clemens" w:date="2018-10-18T11:24:00Z"/>
          <w:rFonts w:ascii="Helvetica Neue" w:hAnsi="Helvetica Neue"/>
          <w:rPrChange w:id="100" w:author="Marshall Clemens" w:date="2018-10-19T07:56:00Z">
            <w:rPr>
              <w:ins w:id="101" w:author="Marshall Clemens" w:date="2018-10-18T11:24:00Z"/>
              <w:rFonts w:ascii="Helvetica Neue" w:hAnsi="Helvetica Neue"/>
            </w:rPr>
          </w:rPrChange>
        </w:rPr>
        <w:pPrChange w:id="102" w:author="Marshall Clemens" w:date="2018-10-19T12:24:00Z">
          <w:pPr/>
        </w:pPrChange>
      </w:pPr>
      <w:ins w:id="103" w:author="Marshall Clemens" w:date="2018-10-19T11:59:00Z">
        <w:r>
          <w:rPr>
            <w:rFonts w:ascii="Helvetica Neue" w:hAnsi="Helvetica Neue"/>
          </w:rPr>
          <w:t>We work with our clients</w:t>
        </w:r>
      </w:ins>
      <w:ins w:id="104" w:author="Marshall Clemens" w:date="2018-10-19T09:22:00Z">
        <w:r w:rsidR="00D93E07">
          <w:rPr>
            <w:rFonts w:ascii="Helvetica Neue" w:hAnsi="Helvetica Neue"/>
          </w:rPr>
          <w:t xml:space="preserve"> to </w:t>
        </w:r>
      </w:ins>
      <w:ins w:id="105" w:author="Marshall Clemens" w:date="2018-10-19T09:24:00Z">
        <w:r w:rsidR="00D93E07">
          <w:rPr>
            <w:rFonts w:ascii="Helvetica Neue" w:hAnsi="Helvetica Neue"/>
          </w:rPr>
          <w:t>stimulate</w:t>
        </w:r>
      </w:ins>
      <w:ins w:id="106" w:author="Marshall Clemens" w:date="2018-10-19T09:19:00Z">
        <w:r w:rsidR="00D93E07">
          <w:rPr>
            <w:rFonts w:ascii="Helvetica Neue" w:hAnsi="Helvetica Neue"/>
          </w:rPr>
          <w:t xml:space="preserve"> productive evidence-based conversations,</w:t>
        </w:r>
      </w:ins>
      <w:ins w:id="107" w:author="Marshall Clemens" w:date="2018-10-19T09:24:00Z">
        <w:r w:rsidR="0081655D">
          <w:rPr>
            <w:rFonts w:ascii="Helvetica Neue" w:hAnsi="Helvetica Neue"/>
          </w:rPr>
          <w:t xml:space="preserve"> driv</w:t>
        </w:r>
      </w:ins>
      <w:ins w:id="108" w:author="Marshall Clemens" w:date="2018-10-19T09:29:00Z">
        <w:r w:rsidR="0081655D">
          <w:rPr>
            <w:rFonts w:ascii="Helvetica Neue" w:hAnsi="Helvetica Neue"/>
          </w:rPr>
          <w:t>e</w:t>
        </w:r>
      </w:ins>
      <w:ins w:id="109" w:author="Marshall Clemens" w:date="2018-10-19T09:24:00Z">
        <w:r w:rsidR="00D93E07">
          <w:rPr>
            <w:rFonts w:ascii="Helvetica Neue" w:hAnsi="Helvetica Neue"/>
          </w:rPr>
          <w:t xml:space="preserve"> faster decision making</w:t>
        </w:r>
      </w:ins>
      <w:ins w:id="110" w:author="Marshall Clemens" w:date="2018-10-19T09:29:00Z">
        <w:r w:rsidR="0081655D">
          <w:rPr>
            <w:rFonts w:ascii="Helvetica Neue" w:hAnsi="Helvetica Neue"/>
          </w:rPr>
          <w:t>,</w:t>
        </w:r>
      </w:ins>
      <w:ins w:id="111" w:author="Marshall Clemens" w:date="2018-10-19T09:24:00Z">
        <w:r w:rsidR="00D93E07">
          <w:rPr>
            <w:rFonts w:ascii="Helvetica Neue" w:hAnsi="Helvetica Neue"/>
          </w:rPr>
          <w:t xml:space="preserve"> and</w:t>
        </w:r>
      </w:ins>
      <w:ins w:id="112" w:author="Marshall Clemens" w:date="2018-10-19T09:19:00Z">
        <w:r w:rsidR="00D93E07">
          <w:rPr>
            <w:rFonts w:ascii="Helvetica Neue" w:hAnsi="Helvetica Neue"/>
          </w:rPr>
          <w:t xml:space="preserve"> </w:t>
        </w:r>
      </w:ins>
      <w:ins w:id="113" w:author="Marshall Clemens" w:date="2018-10-19T09:21:00Z">
        <w:r w:rsidR="0081655D">
          <w:rPr>
            <w:rFonts w:ascii="Helvetica Neue" w:hAnsi="Helvetica Neue"/>
          </w:rPr>
          <w:t>facilitat</w:t>
        </w:r>
      </w:ins>
      <w:ins w:id="114" w:author="Marshall Clemens" w:date="2018-10-19T09:29:00Z">
        <w:r w:rsidR="0081655D">
          <w:rPr>
            <w:rFonts w:ascii="Helvetica Neue" w:hAnsi="Helvetica Neue"/>
          </w:rPr>
          <w:t>e</w:t>
        </w:r>
      </w:ins>
      <w:ins w:id="115" w:author="Marshall Clemens" w:date="2018-10-19T09:21:00Z">
        <w:r w:rsidR="00D93E07">
          <w:rPr>
            <w:rFonts w:ascii="Helvetica Neue" w:hAnsi="Helvetica Neue"/>
          </w:rPr>
          <w:t xml:space="preserve"> </w:t>
        </w:r>
      </w:ins>
      <w:ins w:id="116" w:author="Marshall Clemens" w:date="2018-10-19T09:19:00Z">
        <w:r w:rsidR="00D93E07">
          <w:rPr>
            <w:rFonts w:ascii="Helvetica Neue" w:hAnsi="Helvetica Neue"/>
          </w:rPr>
          <w:t>coll</w:t>
        </w:r>
      </w:ins>
      <w:ins w:id="117" w:author="Marshall Clemens" w:date="2018-10-19T09:20:00Z">
        <w:r w:rsidR="00D93E07">
          <w:rPr>
            <w:rFonts w:ascii="Helvetica Neue" w:hAnsi="Helvetica Neue"/>
          </w:rPr>
          <w:t>aboration</w:t>
        </w:r>
      </w:ins>
      <w:ins w:id="118" w:author="Marshall Clemens" w:date="2018-10-19T09:21:00Z">
        <w:r w:rsidR="00D93E07">
          <w:rPr>
            <w:rFonts w:ascii="Helvetica Neue" w:hAnsi="Helvetica Neue"/>
          </w:rPr>
          <w:t>,</w:t>
        </w:r>
      </w:ins>
      <w:ins w:id="119" w:author="Marshall Clemens" w:date="2018-10-19T09:20:00Z">
        <w:r w:rsidR="00D93E07">
          <w:rPr>
            <w:rFonts w:ascii="Helvetica Neue" w:hAnsi="Helvetica Neue"/>
          </w:rPr>
          <w:t xml:space="preserve"> insight</w:t>
        </w:r>
      </w:ins>
      <w:ins w:id="120" w:author="Marshall Clemens" w:date="2018-10-19T09:21:00Z">
        <w:r w:rsidR="00D93E07">
          <w:rPr>
            <w:rFonts w:ascii="Helvetica Neue" w:hAnsi="Helvetica Neue"/>
          </w:rPr>
          <w:t>,</w:t>
        </w:r>
      </w:ins>
      <w:ins w:id="121" w:author="Marshall Clemens" w:date="2018-10-19T09:20:00Z">
        <w:r w:rsidR="00D93E07">
          <w:rPr>
            <w:rFonts w:ascii="Helvetica Neue" w:hAnsi="Helvetica Neue"/>
          </w:rPr>
          <w:t xml:space="preserve"> and</w:t>
        </w:r>
      </w:ins>
      <w:ins w:id="122" w:author="Marshall Clemens" w:date="2018-10-18T11:24:00Z">
        <w:r w:rsidR="007770E8" w:rsidRPr="00B3667B">
          <w:rPr>
            <w:rFonts w:ascii="Helvetica Neue" w:hAnsi="Helvetica Neue"/>
            <w:rPrChange w:id="123" w:author="Marshall Clemens" w:date="2018-10-19T07:56:00Z">
              <w:rPr>
                <w:rFonts w:ascii="Helvetica Neue" w:hAnsi="Helvetica Neue"/>
              </w:rPr>
            </w:rPrChange>
          </w:rPr>
          <w:t xml:space="preserve"> concerted action.</w:t>
        </w:r>
      </w:ins>
    </w:p>
    <w:p w14:paraId="5BA42587" w14:textId="06DFA29E" w:rsidR="00B3667B" w:rsidRDefault="00B3667B" w:rsidP="00666E9E">
      <w:pPr>
        <w:tabs>
          <w:tab w:val="left" w:pos="6480"/>
        </w:tabs>
        <w:ind w:right="2790"/>
        <w:rPr>
          <w:ins w:id="124" w:author="Marshall Clemens" w:date="2018-10-19T09:29:00Z"/>
          <w:rFonts w:ascii="Helvetica Neue" w:hAnsi="Helvetica Neue"/>
        </w:rPr>
        <w:pPrChange w:id="125" w:author="Marshall Clemens" w:date="2018-10-19T12:24:00Z">
          <w:pPr/>
        </w:pPrChange>
      </w:pPr>
    </w:p>
    <w:p w14:paraId="4C6E46F0" w14:textId="77777777" w:rsidR="0081655D" w:rsidRDefault="0081655D" w:rsidP="00666E9E">
      <w:pPr>
        <w:tabs>
          <w:tab w:val="left" w:pos="6480"/>
        </w:tabs>
        <w:ind w:right="2790"/>
        <w:rPr>
          <w:ins w:id="126" w:author="Marshall Clemens" w:date="2018-10-19T09:28:00Z"/>
          <w:rFonts w:ascii="Helvetica Neue" w:hAnsi="Helvetica Neue"/>
        </w:rPr>
        <w:pPrChange w:id="127" w:author="Marshall Clemens" w:date="2018-10-19T12:24:00Z">
          <w:pPr/>
        </w:pPrChange>
      </w:pPr>
    </w:p>
    <w:p w14:paraId="74832038" w14:textId="3015A95E" w:rsidR="0081655D" w:rsidRDefault="0081655D" w:rsidP="00666E9E">
      <w:pPr>
        <w:tabs>
          <w:tab w:val="left" w:pos="6480"/>
        </w:tabs>
        <w:ind w:right="2790"/>
        <w:rPr>
          <w:ins w:id="128" w:author="Marshall Clemens" w:date="2018-10-19T09:29:00Z"/>
          <w:rFonts w:ascii="Helvetica Neue" w:hAnsi="Helvetica Neue"/>
          <w:i/>
          <w:iCs/>
          <w:lang w:val="en-US"/>
        </w:rPr>
        <w:pPrChange w:id="129" w:author="Marshall Clemens" w:date="2018-10-19T12:24:00Z">
          <w:pPr/>
        </w:pPrChange>
      </w:pPr>
      <w:ins w:id="130" w:author="Marshall Clemens" w:date="2018-10-19T09:28:00Z">
        <w:r>
          <w:rPr>
            <w:rFonts w:ascii="Helvetica Neue" w:hAnsi="Helvetica Neue"/>
            <w:i/>
            <w:iCs/>
            <w:lang w:val="en-US"/>
          </w:rPr>
          <w:t>"I</w:t>
        </w:r>
        <w:r w:rsidRPr="0081655D">
          <w:rPr>
            <w:rFonts w:ascii="Helvetica Neue" w:hAnsi="Helvetica Neue"/>
            <w:i/>
            <w:iCs/>
            <w:lang w:val="en-US"/>
          </w:rPr>
          <w:t xml:space="preserve"> would not give a fig for the simplicity this side of complexity, but I would give my life for the simplicity on the other side of complexity.</w:t>
        </w:r>
        <w:r>
          <w:rPr>
            <w:rFonts w:ascii="Helvetica Neue" w:hAnsi="Helvetica Neue"/>
            <w:i/>
            <w:iCs/>
            <w:lang w:val="en-US"/>
          </w:rPr>
          <w:t>"</w:t>
        </w:r>
      </w:ins>
    </w:p>
    <w:p w14:paraId="4A0F51D7" w14:textId="4B463361" w:rsidR="0081655D" w:rsidRPr="0081655D" w:rsidRDefault="0081655D" w:rsidP="00666E9E">
      <w:pPr>
        <w:pStyle w:val="ListParagraph"/>
        <w:numPr>
          <w:ilvl w:val="0"/>
          <w:numId w:val="3"/>
        </w:numPr>
        <w:tabs>
          <w:tab w:val="left" w:pos="6480"/>
        </w:tabs>
        <w:ind w:right="2790"/>
        <w:rPr>
          <w:ins w:id="131" w:author="Marshall Clemens" w:date="2018-10-19T09:28:00Z"/>
          <w:rFonts w:ascii="Helvetica Neue" w:hAnsi="Helvetica Neue"/>
          <w:lang w:val="en-US"/>
          <w:rPrChange w:id="132" w:author="Marshall Clemens" w:date="2018-10-19T09:29:00Z">
            <w:rPr>
              <w:ins w:id="133" w:author="Marshall Clemens" w:date="2018-10-19T09:28:00Z"/>
              <w:lang w:val="en-US"/>
            </w:rPr>
          </w:rPrChange>
        </w:rPr>
        <w:pPrChange w:id="134" w:author="Marshall Clemens" w:date="2018-10-19T12:24:00Z">
          <w:pPr/>
        </w:pPrChange>
      </w:pPr>
      <w:ins w:id="135" w:author="Marshall Clemens" w:date="2018-10-19T09:29:00Z">
        <w:r w:rsidRPr="0081655D">
          <w:rPr>
            <w:rFonts w:ascii="Helvetica Neue" w:hAnsi="Helvetica Neue"/>
            <w:lang w:val="en-US"/>
          </w:rPr>
          <w:t>Oliver Wendell Holmes Jr.</w:t>
        </w:r>
      </w:ins>
    </w:p>
    <w:p w14:paraId="24E5BD8F" w14:textId="77777777" w:rsidR="0081655D" w:rsidRDefault="0081655D" w:rsidP="00666E9E">
      <w:pPr>
        <w:tabs>
          <w:tab w:val="left" w:pos="6480"/>
        </w:tabs>
        <w:ind w:right="2790"/>
        <w:rPr>
          <w:ins w:id="136" w:author="Marshall Clemens" w:date="2018-10-19T08:03:00Z"/>
          <w:rFonts w:ascii="Helvetica Neue" w:hAnsi="Helvetica Neue"/>
        </w:rPr>
        <w:pPrChange w:id="137" w:author="Marshall Clemens" w:date="2018-10-19T12:24:00Z">
          <w:pPr/>
        </w:pPrChange>
      </w:pPr>
    </w:p>
    <w:p w14:paraId="3FFC37DD" w14:textId="322F4CDA" w:rsidR="00311E07" w:rsidRPr="00B3667B" w:rsidDel="007770E8" w:rsidRDefault="00311E07" w:rsidP="00666E9E">
      <w:pPr>
        <w:tabs>
          <w:tab w:val="left" w:pos="6480"/>
        </w:tabs>
        <w:ind w:right="2790"/>
        <w:rPr>
          <w:del w:id="138" w:author="Marshall Clemens" w:date="2018-10-18T11:24:00Z"/>
          <w:rFonts w:ascii="Helvetica Neue" w:hAnsi="Helvetica Neue"/>
          <w:rPrChange w:id="139" w:author="Marshall Clemens" w:date="2018-10-19T07:56:00Z">
            <w:rPr>
              <w:del w:id="140" w:author="Marshall Clemens" w:date="2018-10-18T11:24:00Z"/>
              <w:rFonts w:ascii="Helvetica Neue" w:hAnsi="Helvetica Neue"/>
            </w:rPr>
          </w:rPrChange>
        </w:rPr>
        <w:pPrChange w:id="141" w:author="Marshall Clemens" w:date="2018-10-19T12:24:00Z">
          <w:pPr/>
        </w:pPrChange>
      </w:pPr>
      <w:del w:id="142" w:author="Marshall Clemens" w:date="2018-10-18T11:24:00Z">
        <w:r w:rsidRPr="00B3667B" w:rsidDel="007770E8">
          <w:rPr>
            <w:rFonts w:ascii="Helvetica Neue" w:hAnsi="Helvetica Neue"/>
            <w:rPrChange w:id="143" w:author="Marshall Clemens" w:date="2018-10-19T07:56:00Z">
              <w:rPr>
                <w:rFonts w:ascii="Helvetica Neue" w:hAnsi="Helvetica Neue"/>
              </w:rPr>
            </w:rPrChange>
          </w:rPr>
          <w:delText>Nexial enables people to work better through complex issues.  Some call them wicked problems.  Some call them intractable.  We know they are out there.  In today’s world, we need urgent help to tackle these.</w:delText>
        </w:r>
      </w:del>
    </w:p>
    <w:p w14:paraId="5940C1DC" w14:textId="5A4EF3CC" w:rsidR="00311E07" w:rsidRPr="00B3667B" w:rsidDel="007770E8" w:rsidRDefault="00311E07" w:rsidP="00666E9E">
      <w:pPr>
        <w:tabs>
          <w:tab w:val="left" w:pos="6480"/>
        </w:tabs>
        <w:ind w:right="2790"/>
        <w:rPr>
          <w:del w:id="144" w:author="Marshall Clemens" w:date="2018-10-18T11:24:00Z"/>
          <w:rFonts w:ascii="Helvetica Neue" w:hAnsi="Helvetica Neue"/>
          <w:rPrChange w:id="145" w:author="Marshall Clemens" w:date="2018-10-19T07:56:00Z">
            <w:rPr>
              <w:del w:id="146" w:author="Marshall Clemens" w:date="2018-10-18T11:24:00Z"/>
              <w:rFonts w:ascii="Helvetica Neue" w:hAnsi="Helvetica Neue"/>
            </w:rPr>
          </w:rPrChange>
        </w:rPr>
        <w:pPrChange w:id="147" w:author="Marshall Clemens" w:date="2018-10-19T12:24:00Z">
          <w:pPr/>
        </w:pPrChange>
      </w:pPr>
    </w:p>
    <w:p w14:paraId="77D4E6DE" w14:textId="4340A02F" w:rsidR="00311E07" w:rsidRPr="00B3667B" w:rsidDel="007770E8" w:rsidRDefault="00311E07" w:rsidP="00666E9E">
      <w:pPr>
        <w:tabs>
          <w:tab w:val="left" w:pos="6480"/>
        </w:tabs>
        <w:ind w:right="2790"/>
        <w:rPr>
          <w:del w:id="148" w:author="Marshall Clemens" w:date="2018-10-18T11:24:00Z"/>
          <w:rFonts w:ascii="Helvetica Neue" w:hAnsi="Helvetica Neue"/>
          <w:rPrChange w:id="149" w:author="Marshall Clemens" w:date="2018-10-19T07:56:00Z">
            <w:rPr>
              <w:del w:id="150" w:author="Marshall Clemens" w:date="2018-10-18T11:24:00Z"/>
              <w:rFonts w:ascii="Helvetica Neue" w:hAnsi="Helvetica Neue"/>
            </w:rPr>
          </w:rPrChange>
        </w:rPr>
        <w:pPrChange w:id="151" w:author="Marshall Clemens" w:date="2018-10-19T12:24:00Z">
          <w:pPr/>
        </w:pPrChange>
      </w:pPr>
      <w:del w:id="152" w:author="Marshall Clemens" w:date="2018-10-18T11:24:00Z">
        <w:r w:rsidRPr="00B3667B" w:rsidDel="007770E8">
          <w:rPr>
            <w:rFonts w:ascii="Helvetica Neue" w:hAnsi="Helvetica Neue"/>
            <w:rPrChange w:id="153" w:author="Marshall Clemens" w:date="2018-10-19T07:56:00Z">
              <w:rPr>
                <w:rFonts w:ascii="Helvetica Neue" w:hAnsi="Helvetica Neue"/>
              </w:rPr>
            </w:rPrChange>
          </w:rPr>
          <w:delText>Our interactive maps bring to life elements and relationships that make issues complex so that it is easier to navigate throu</w:delText>
        </w:r>
        <w:r w:rsidRPr="00B3667B" w:rsidDel="00B3667B">
          <w:rPr>
            <w:rFonts w:ascii="Helvetica Neue" w:hAnsi="Helvetica Neue"/>
            <w:rPrChange w:id="154" w:author="Marshall Clemens" w:date="2018-10-19T07:56:00Z">
              <w:rPr>
                <w:rFonts w:ascii="Helvetica Neue" w:hAnsi="Helvetica Neue"/>
              </w:rPr>
            </w:rPrChange>
          </w:rPr>
          <w:delText>g</w:delText>
        </w:r>
        <w:r w:rsidRPr="00B3667B" w:rsidDel="007770E8">
          <w:rPr>
            <w:rFonts w:ascii="Helvetica Neue" w:hAnsi="Helvetica Neue"/>
            <w:rPrChange w:id="155" w:author="Marshall Clemens" w:date="2018-10-19T07:56:00Z">
              <w:rPr>
                <w:rFonts w:ascii="Helvetica Neue" w:hAnsi="Helvetica Neue"/>
              </w:rPr>
            </w:rPrChange>
          </w:rPr>
          <w:delText xml:space="preserve"> them, create solutions and drive concerted action.</w:delText>
        </w:r>
      </w:del>
    </w:p>
    <w:p w14:paraId="266A00CD" w14:textId="03679B10" w:rsidR="00311E07" w:rsidRPr="00B3667B" w:rsidDel="00B3667B" w:rsidRDefault="00311E07" w:rsidP="00666E9E">
      <w:pPr>
        <w:tabs>
          <w:tab w:val="left" w:pos="6480"/>
        </w:tabs>
        <w:ind w:right="2790"/>
        <w:rPr>
          <w:del w:id="156" w:author="Marshall Clemens" w:date="2018-10-19T08:03:00Z"/>
          <w:rFonts w:ascii="Helvetica Neue" w:hAnsi="Helvetica Neue"/>
          <w:rPrChange w:id="157" w:author="Marshall Clemens" w:date="2018-10-19T07:56:00Z">
            <w:rPr>
              <w:del w:id="158" w:author="Marshall Clemens" w:date="2018-10-19T08:03:00Z"/>
              <w:rFonts w:ascii="Helvetica Neue" w:hAnsi="Helvetica Neue"/>
            </w:rPr>
          </w:rPrChange>
        </w:rPr>
        <w:pPrChange w:id="159" w:author="Marshall Clemens" w:date="2018-10-19T12:24:00Z">
          <w:pPr/>
        </w:pPrChange>
      </w:pPr>
    </w:p>
    <w:p w14:paraId="1A936495" w14:textId="6B6BA3B9" w:rsidR="00311E07" w:rsidRPr="00B3667B" w:rsidDel="00D93E07" w:rsidRDefault="00311E07" w:rsidP="00666E9E">
      <w:pPr>
        <w:tabs>
          <w:tab w:val="left" w:pos="6480"/>
        </w:tabs>
        <w:ind w:right="2790"/>
        <w:rPr>
          <w:del w:id="160" w:author="Marshall Clemens" w:date="2018-10-19T09:25:00Z"/>
          <w:rFonts w:ascii="Helvetica Neue" w:hAnsi="Helvetica Neue"/>
          <w:rPrChange w:id="161" w:author="Marshall Clemens" w:date="2018-10-19T07:56:00Z">
            <w:rPr>
              <w:del w:id="162" w:author="Marshall Clemens" w:date="2018-10-19T09:25:00Z"/>
              <w:rFonts w:ascii="Helvetica Neue" w:hAnsi="Helvetica Neue"/>
            </w:rPr>
          </w:rPrChange>
        </w:rPr>
        <w:pPrChange w:id="163" w:author="Marshall Clemens" w:date="2018-10-19T12:24:00Z">
          <w:pPr/>
        </w:pPrChange>
      </w:pPr>
      <w:del w:id="164" w:author="Marshall Clemens" w:date="2018-10-19T09:25:00Z">
        <w:r w:rsidRPr="00B3667B" w:rsidDel="00D93E07">
          <w:rPr>
            <w:rFonts w:ascii="Helvetica Neue" w:hAnsi="Helvetica Neue"/>
            <w:rPrChange w:id="165" w:author="Marshall Clemens" w:date="2018-10-19T07:56:00Z">
              <w:rPr>
                <w:rFonts w:ascii="Helvetica Neue" w:hAnsi="Helvetica Neue"/>
              </w:rPr>
            </w:rPrChange>
          </w:rPr>
          <w:delText>We build the maps with our clients to drive faster decision-making and we facilitate greater collaboration to put long-lasting changes in place.</w:delText>
        </w:r>
      </w:del>
    </w:p>
    <w:p w14:paraId="2A03F6AF" w14:textId="751B6AAB" w:rsidR="00311E07" w:rsidRPr="00B3667B" w:rsidRDefault="00311E07" w:rsidP="00666E9E">
      <w:pPr>
        <w:tabs>
          <w:tab w:val="left" w:pos="6480"/>
        </w:tabs>
        <w:ind w:right="2790"/>
        <w:rPr>
          <w:rFonts w:ascii="Helvetica Neue" w:hAnsi="Helvetica Neue"/>
          <w:rPrChange w:id="166" w:author="Marshall Clemens" w:date="2018-10-19T07:56:00Z">
            <w:rPr>
              <w:rFonts w:ascii="Helvetica Neue" w:hAnsi="Helvetica Neue"/>
            </w:rPr>
          </w:rPrChange>
        </w:rPr>
        <w:pPrChange w:id="167" w:author="Marshall Clemens" w:date="2018-10-19T12:24:00Z">
          <w:pPr/>
        </w:pPrChange>
      </w:pPr>
    </w:p>
    <w:p w14:paraId="37D80CD2" w14:textId="2E5D9D21" w:rsidR="00311E07" w:rsidRPr="00B3667B" w:rsidRDefault="00311E07" w:rsidP="00666E9E">
      <w:pPr>
        <w:tabs>
          <w:tab w:val="left" w:pos="6480"/>
        </w:tabs>
        <w:ind w:right="2790"/>
        <w:rPr>
          <w:rFonts w:ascii="Helvetica Neue" w:hAnsi="Helvetica Neue"/>
          <w:b/>
          <w:u w:val="single"/>
          <w:rPrChange w:id="168" w:author="Marshall Clemens" w:date="2018-10-19T07:56:00Z">
            <w:rPr>
              <w:rFonts w:ascii="Helvetica Neue" w:hAnsi="Helvetica Neue"/>
              <w:b/>
              <w:u w:val="single"/>
            </w:rPr>
          </w:rPrChange>
        </w:rPr>
        <w:pPrChange w:id="169" w:author="Marshall Clemens" w:date="2018-10-19T12:24:00Z">
          <w:pPr/>
        </w:pPrChange>
      </w:pPr>
      <w:r w:rsidRPr="00B3667B">
        <w:rPr>
          <w:rFonts w:ascii="Helvetica Neue" w:hAnsi="Helvetica Neue"/>
          <w:b/>
          <w:u w:val="single"/>
          <w:rPrChange w:id="170" w:author="Marshall Clemens" w:date="2018-10-19T07:56:00Z">
            <w:rPr>
              <w:rFonts w:ascii="Helvetica Neue" w:hAnsi="Helvetica Neue"/>
              <w:b/>
              <w:u w:val="single"/>
            </w:rPr>
          </w:rPrChange>
        </w:rPr>
        <w:t>Under About Us Visual</w:t>
      </w:r>
    </w:p>
    <w:p w14:paraId="59DB106C" w14:textId="6F536C90" w:rsidR="00311E07" w:rsidRPr="00B3667B" w:rsidRDefault="00311E07" w:rsidP="00666E9E">
      <w:pPr>
        <w:tabs>
          <w:tab w:val="left" w:pos="6480"/>
        </w:tabs>
        <w:ind w:right="2790"/>
        <w:rPr>
          <w:rFonts w:ascii="Helvetica Neue" w:hAnsi="Helvetica Neue"/>
          <w:rPrChange w:id="171" w:author="Marshall Clemens" w:date="2018-10-19T07:56:00Z">
            <w:rPr>
              <w:rFonts w:ascii="Helvetica Neue" w:hAnsi="Helvetica Neue"/>
            </w:rPr>
          </w:rPrChange>
        </w:rPr>
        <w:pPrChange w:id="172" w:author="Marshall Clemens" w:date="2018-10-19T12:24:00Z">
          <w:pPr/>
        </w:pPrChange>
      </w:pPr>
    </w:p>
    <w:p w14:paraId="55FB2709" w14:textId="7C2E9FBC" w:rsidR="00311E07" w:rsidRPr="00B3667B" w:rsidRDefault="006A05DF" w:rsidP="00666E9E">
      <w:pPr>
        <w:tabs>
          <w:tab w:val="left" w:pos="6480"/>
        </w:tabs>
        <w:ind w:right="2790"/>
        <w:rPr>
          <w:rFonts w:ascii="Helvetica Neue" w:hAnsi="Helvetica Neue" w:cstheme="minorHAnsi"/>
          <w:rPrChange w:id="173" w:author="Marshall Clemens" w:date="2018-10-19T07:56:00Z">
            <w:rPr>
              <w:rFonts w:ascii="Helvetica Neue" w:hAnsi="Helvetica Neue" w:cstheme="minorHAnsi"/>
              <w:color w:val="000000" w:themeColor="text1"/>
            </w:rPr>
          </w:rPrChange>
        </w:rPr>
        <w:pPrChange w:id="174" w:author="Marshall Clemens" w:date="2018-10-19T12:24:00Z">
          <w:pPr/>
        </w:pPrChange>
      </w:pPr>
      <w:ins w:id="175" w:author="Marshall Clemens" w:date="2018-10-19T08:14:00Z">
        <w:r>
          <w:rPr>
            <w:rFonts w:ascii="Helvetica Neue" w:hAnsi="Helvetica Neue" w:cstheme="minorHAnsi"/>
          </w:rPr>
          <w:t>S</w:t>
        </w:r>
      </w:ins>
      <w:ins w:id="176" w:author="Marshall Clemens" w:date="2018-10-19T08:13:00Z">
        <w:r>
          <w:rPr>
            <w:rFonts w:ascii="Helvetica Neue" w:hAnsi="Helvetica Neue" w:cstheme="minorHAnsi"/>
          </w:rPr>
          <w:t>ystemic</w:t>
        </w:r>
      </w:ins>
      <w:ins w:id="177" w:author="Marshall Clemens" w:date="2018-10-19T08:14:00Z">
        <w:r>
          <w:rPr>
            <w:rFonts w:ascii="Helvetica Neue" w:hAnsi="Helvetica Neue" w:cstheme="minorHAnsi"/>
          </w:rPr>
          <w:t xml:space="preserve"> p</w:t>
        </w:r>
      </w:ins>
      <w:del w:id="178" w:author="Marshall Clemens" w:date="2018-10-19T08:14:00Z">
        <w:r w:rsidR="00311E07" w:rsidRPr="00B3667B" w:rsidDel="006A05DF">
          <w:rPr>
            <w:rFonts w:ascii="Helvetica Neue" w:hAnsi="Helvetica Neue" w:cstheme="minorHAnsi"/>
            <w:rPrChange w:id="179" w:author="Marshall Clemens" w:date="2018-10-19T07:56:00Z">
              <w:rPr>
                <w:rFonts w:ascii="Helvetica Neue" w:hAnsi="Helvetica Neue" w:cstheme="minorHAnsi"/>
                <w:color w:val="000000" w:themeColor="text1"/>
              </w:rPr>
            </w:rPrChange>
          </w:rPr>
          <w:delText>P</w:delText>
        </w:r>
      </w:del>
      <w:r w:rsidR="00311E07" w:rsidRPr="00B3667B">
        <w:rPr>
          <w:rFonts w:ascii="Helvetica Neue" w:hAnsi="Helvetica Neue" w:cstheme="minorHAnsi"/>
          <w:rPrChange w:id="180" w:author="Marshall Clemens" w:date="2018-10-19T07:56:00Z">
            <w:rPr>
              <w:rFonts w:ascii="Helvetica Neue" w:hAnsi="Helvetica Neue" w:cstheme="minorHAnsi"/>
              <w:color w:val="000000" w:themeColor="text1"/>
            </w:rPr>
          </w:rPrChange>
        </w:rPr>
        <w:t xml:space="preserve">roblems </w:t>
      </w:r>
      <w:del w:id="181" w:author="Marshall Clemens" w:date="2018-10-19T08:14:00Z">
        <w:r w:rsidR="00311E07" w:rsidRPr="00B3667B" w:rsidDel="006A05DF">
          <w:rPr>
            <w:rFonts w:ascii="Helvetica Neue" w:hAnsi="Helvetica Neue" w:cstheme="minorHAnsi"/>
            <w:rPrChange w:id="182" w:author="Marshall Clemens" w:date="2018-10-19T07:56:00Z">
              <w:rPr>
                <w:rFonts w:ascii="Helvetica Neue" w:hAnsi="Helvetica Neue" w:cstheme="minorHAnsi"/>
                <w:color w:val="000000" w:themeColor="text1"/>
              </w:rPr>
            </w:rPrChange>
          </w:rPr>
          <w:delText xml:space="preserve">that </w:delText>
        </w:r>
      </w:del>
      <w:r w:rsidR="00311E07" w:rsidRPr="00B3667B">
        <w:rPr>
          <w:rFonts w:ascii="Helvetica Neue" w:hAnsi="Helvetica Neue" w:cstheme="minorHAnsi"/>
          <w:rPrChange w:id="183" w:author="Marshall Clemens" w:date="2018-10-19T07:56:00Z">
            <w:rPr>
              <w:rFonts w:ascii="Helvetica Neue" w:hAnsi="Helvetica Neue" w:cstheme="minorHAnsi"/>
              <w:color w:val="000000" w:themeColor="text1"/>
            </w:rPr>
          </w:rPrChange>
        </w:rPr>
        <w:t>ar</w:t>
      </w:r>
      <w:ins w:id="184" w:author="Marshall Clemens" w:date="2018-10-19T08:14:00Z">
        <w:r>
          <w:rPr>
            <w:rFonts w:ascii="Helvetica Neue" w:hAnsi="Helvetica Neue" w:cstheme="minorHAnsi"/>
          </w:rPr>
          <w:t>ise fr</w:t>
        </w:r>
      </w:ins>
      <w:ins w:id="185" w:author="Marshall Clemens" w:date="2018-10-19T08:15:00Z">
        <w:r>
          <w:rPr>
            <w:rFonts w:ascii="Helvetica Neue" w:hAnsi="Helvetica Neue" w:cstheme="minorHAnsi"/>
          </w:rPr>
          <w:t>o</w:t>
        </w:r>
      </w:ins>
      <w:ins w:id="186" w:author="Marshall Clemens" w:date="2018-10-19T08:14:00Z">
        <w:r>
          <w:rPr>
            <w:rFonts w:ascii="Helvetica Neue" w:hAnsi="Helvetica Neue" w:cstheme="minorHAnsi"/>
          </w:rPr>
          <w:t xml:space="preserve">m the </w:t>
        </w:r>
      </w:ins>
      <w:ins w:id="187" w:author="Marshall Clemens" w:date="2018-10-19T09:37:00Z">
        <w:r w:rsidR="006D0E3B">
          <w:rPr>
            <w:rFonts w:ascii="Helvetica Neue" w:hAnsi="Helvetica Neue" w:cstheme="minorHAnsi"/>
          </w:rPr>
          <w:t xml:space="preserve">interactions </w:t>
        </w:r>
      </w:ins>
      <w:ins w:id="188" w:author="Marshall Clemens" w:date="2018-10-19T12:01:00Z">
        <w:r w:rsidR="00DA7AF5">
          <w:rPr>
            <w:rFonts w:ascii="Helvetica Neue" w:hAnsi="Helvetica Neue" w:cstheme="minorHAnsi"/>
          </w:rPr>
          <w:t>of</w:t>
        </w:r>
      </w:ins>
      <w:del w:id="189" w:author="Marshall Clemens" w:date="2018-10-19T08:14:00Z">
        <w:r w:rsidR="00311E07" w:rsidRPr="00B3667B" w:rsidDel="006A05DF">
          <w:rPr>
            <w:rFonts w:ascii="Helvetica Neue" w:hAnsi="Helvetica Neue" w:cstheme="minorHAnsi"/>
            <w:rPrChange w:id="190" w:author="Marshall Clemens" w:date="2018-10-19T07:56:00Z">
              <w:rPr>
                <w:rFonts w:ascii="Helvetica Neue" w:hAnsi="Helvetica Neue" w:cstheme="minorHAnsi"/>
                <w:color w:val="000000" w:themeColor="text1"/>
              </w:rPr>
            </w:rPrChange>
          </w:rPr>
          <w:delText>e</w:delText>
        </w:r>
      </w:del>
      <w:del w:id="191" w:author="Marshall Clemens" w:date="2018-10-19T08:15:00Z">
        <w:r w:rsidR="00311E07" w:rsidRPr="00B3667B" w:rsidDel="006A05DF">
          <w:rPr>
            <w:rFonts w:ascii="Helvetica Neue" w:hAnsi="Helvetica Neue" w:cstheme="minorHAnsi"/>
            <w:rPrChange w:id="192" w:author="Marshall Clemens" w:date="2018-10-19T07:56:00Z">
              <w:rPr>
                <w:rFonts w:ascii="Helvetica Neue" w:hAnsi="Helvetica Neue" w:cstheme="minorHAnsi"/>
                <w:color w:val="000000" w:themeColor="text1"/>
              </w:rPr>
            </w:rPrChange>
          </w:rPr>
          <w:delText xml:space="preserve"> </w:delText>
        </w:r>
      </w:del>
      <w:del w:id="193" w:author="Marshall Clemens" w:date="2018-10-19T08:14:00Z">
        <w:r w:rsidR="00311E07" w:rsidRPr="00B3667B" w:rsidDel="006A05DF">
          <w:rPr>
            <w:rFonts w:ascii="Helvetica Neue" w:hAnsi="Helvetica Neue" w:cstheme="minorHAnsi"/>
            <w:rPrChange w:id="194" w:author="Marshall Clemens" w:date="2018-10-19T07:56:00Z">
              <w:rPr>
                <w:rFonts w:ascii="Helvetica Neue" w:hAnsi="Helvetica Neue" w:cstheme="minorHAnsi"/>
                <w:color w:val="000000" w:themeColor="text1"/>
              </w:rPr>
            </w:rPrChange>
          </w:rPr>
          <w:delText>a</w:delText>
        </w:r>
      </w:del>
      <w:del w:id="195" w:author="Marshall Clemens" w:date="2018-10-19T08:15:00Z">
        <w:r w:rsidR="00311E07" w:rsidRPr="00B3667B" w:rsidDel="006A05DF">
          <w:rPr>
            <w:rFonts w:ascii="Helvetica Neue" w:hAnsi="Helvetica Neue" w:cstheme="minorHAnsi"/>
            <w:rPrChange w:id="196" w:author="Marshall Clemens" w:date="2018-10-19T07:56:00Z">
              <w:rPr>
                <w:rFonts w:ascii="Helvetica Neue" w:hAnsi="Helvetica Neue" w:cstheme="minorHAnsi"/>
                <w:color w:val="000000" w:themeColor="text1"/>
              </w:rPr>
            </w:rPrChange>
          </w:rPr>
          <w:delText xml:space="preserve"> result</w:delText>
        </w:r>
      </w:del>
      <w:del w:id="197" w:author="Marshall Clemens" w:date="2018-10-19T12:00:00Z">
        <w:r w:rsidR="00311E07" w:rsidRPr="00B3667B" w:rsidDel="00DA7AF5">
          <w:rPr>
            <w:rFonts w:ascii="Helvetica Neue" w:hAnsi="Helvetica Neue" w:cstheme="minorHAnsi"/>
            <w:rPrChange w:id="198" w:author="Marshall Clemens" w:date="2018-10-19T07:56:00Z">
              <w:rPr>
                <w:rFonts w:ascii="Helvetica Neue" w:hAnsi="Helvetica Neue" w:cstheme="minorHAnsi"/>
                <w:color w:val="000000" w:themeColor="text1"/>
              </w:rPr>
            </w:rPrChange>
          </w:rPr>
          <w:delText xml:space="preserve"> of</w:delText>
        </w:r>
      </w:del>
      <w:r w:rsidR="00311E07" w:rsidRPr="00B3667B">
        <w:rPr>
          <w:rFonts w:ascii="Helvetica Neue" w:hAnsi="Helvetica Neue" w:cstheme="minorHAnsi"/>
          <w:rPrChange w:id="199" w:author="Marshall Clemens" w:date="2018-10-19T07:56:00Z">
            <w:rPr>
              <w:rFonts w:ascii="Helvetica Neue" w:hAnsi="Helvetica Neue" w:cstheme="minorHAnsi"/>
              <w:color w:val="000000" w:themeColor="text1"/>
            </w:rPr>
          </w:rPrChange>
        </w:rPr>
        <w:t xml:space="preserve"> </w:t>
      </w:r>
      <w:del w:id="200" w:author="Marshall Clemens" w:date="2018-10-19T09:36:00Z">
        <w:r w:rsidR="00311E07" w:rsidRPr="00B3667B" w:rsidDel="0081655D">
          <w:rPr>
            <w:rFonts w:ascii="Helvetica Neue" w:hAnsi="Helvetica Neue" w:cstheme="minorHAnsi"/>
            <w:rPrChange w:id="201" w:author="Marshall Clemens" w:date="2018-10-19T07:56:00Z">
              <w:rPr>
                <w:rFonts w:ascii="Helvetica Neue" w:hAnsi="Helvetica Neue" w:cstheme="minorHAnsi"/>
                <w:color w:val="000000" w:themeColor="text1"/>
              </w:rPr>
            </w:rPrChange>
          </w:rPr>
          <w:delText>multiple factors</w:delText>
        </w:r>
      </w:del>
      <w:ins w:id="202" w:author="Marshall Clemens" w:date="2018-10-19T08:15:00Z">
        <w:r>
          <w:rPr>
            <w:rFonts w:ascii="Helvetica Neue" w:hAnsi="Helvetica Neue" w:cstheme="minorHAnsi"/>
          </w:rPr>
          <w:t xml:space="preserve">many different </w:t>
        </w:r>
      </w:ins>
      <w:ins w:id="203" w:author="Marshall Clemens" w:date="2018-10-19T09:37:00Z">
        <w:r w:rsidR="006D0E3B">
          <w:rPr>
            <w:rFonts w:ascii="Helvetica Neue" w:hAnsi="Helvetica Neue" w:cstheme="minorHAnsi"/>
          </w:rPr>
          <w:t xml:space="preserve">people and </w:t>
        </w:r>
      </w:ins>
      <w:ins w:id="204" w:author="Marshall Clemens" w:date="2018-10-19T09:38:00Z">
        <w:r w:rsidR="006D0E3B">
          <w:rPr>
            <w:rFonts w:ascii="Helvetica Neue" w:hAnsi="Helvetica Neue" w:cstheme="minorHAnsi"/>
          </w:rPr>
          <w:t>organizations</w:t>
        </w:r>
      </w:ins>
      <w:ins w:id="205" w:author="Marshall Clemens" w:date="2018-10-19T08:15:00Z">
        <w:r>
          <w:rPr>
            <w:rFonts w:ascii="Helvetica Neue" w:hAnsi="Helvetica Neue" w:cstheme="minorHAnsi"/>
          </w:rPr>
          <w:t>.</w:t>
        </w:r>
      </w:ins>
      <w:r w:rsidR="00311E07" w:rsidRPr="00B3667B">
        <w:rPr>
          <w:rFonts w:ascii="Helvetica Neue" w:hAnsi="Helvetica Neue" w:cstheme="minorHAnsi"/>
          <w:rPrChange w:id="206" w:author="Marshall Clemens" w:date="2018-10-19T07:56:00Z">
            <w:rPr>
              <w:rFonts w:ascii="Helvetica Neue" w:hAnsi="Helvetica Neue" w:cstheme="minorHAnsi"/>
              <w:color w:val="000000" w:themeColor="text1"/>
            </w:rPr>
          </w:rPrChange>
        </w:rPr>
        <w:t xml:space="preserve"> </w:t>
      </w:r>
      <w:del w:id="207" w:author="Marshall Clemens" w:date="2018-10-19T08:14:00Z">
        <w:r w:rsidR="00311E07" w:rsidRPr="00B3667B" w:rsidDel="006A05DF">
          <w:rPr>
            <w:rFonts w:ascii="Helvetica Neue" w:hAnsi="Helvetica Neue" w:cstheme="minorHAnsi"/>
            <w:rPrChange w:id="208" w:author="Marshall Clemens" w:date="2018-10-19T07:56:00Z">
              <w:rPr>
                <w:rFonts w:ascii="Helvetica Neue" w:hAnsi="Helvetica Neue" w:cstheme="minorHAnsi"/>
                <w:color w:val="000000" w:themeColor="text1"/>
              </w:rPr>
            </w:rPrChange>
          </w:rPr>
          <w:delText>are likely to be complex and systemic</w:delText>
        </w:r>
      </w:del>
    </w:p>
    <w:p w14:paraId="6E78C619" w14:textId="34B6D0E9" w:rsidR="00311E07" w:rsidDel="006A05DF" w:rsidRDefault="00311E07" w:rsidP="00666E9E">
      <w:pPr>
        <w:tabs>
          <w:tab w:val="left" w:pos="6480"/>
        </w:tabs>
        <w:ind w:right="2790"/>
        <w:rPr>
          <w:del w:id="209" w:author="Marshall Clemens" w:date="2018-10-19T08:15:00Z"/>
          <w:rFonts w:ascii="Helvetica Neue" w:hAnsi="Helvetica Neue" w:cstheme="minorHAnsi"/>
        </w:rPr>
        <w:pPrChange w:id="210" w:author="Marshall Clemens" w:date="2018-10-19T12:24:00Z">
          <w:pPr/>
        </w:pPrChange>
      </w:pPr>
    </w:p>
    <w:p w14:paraId="64794F63" w14:textId="2326F6D8" w:rsidR="006A05DF" w:rsidRPr="00B3667B" w:rsidRDefault="006A05DF" w:rsidP="00666E9E">
      <w:pPr>
        <w:tabs>
          <w:tab w:val="left" w:pos="6480"/>
        </w:tabs>
        <w:ind w:right="2790"/>
        <w:rPr>
          <w:ins w:id="211" w:author="Marshall Clemens" w:date="2018-10-19T08:15:00Z"/>
          <w:rFonts w:ascii="Helvetica Neue" w:hAnsi="Helvetica Neue" w:cstheme="minorHAnsi"/>
          <w:rPrChange w:id="212" w:author="Marshall Clemens" w:date="2018-10-19T07:56:00Z">
            <w:rPr>
              <w:ins w:id="213" w:author="Marshall Clemens" w:date="2018-10-19T08:15:00Z"/>
              <w:rFonts w:ascii="Helvetica Neue" w:hAnsi="Helvetica Neue" w:cstheme="minorHAnsi"/>
              <w:color w:val="000000" w:themeColor="text1"/>
            </w:rPr>
          </w:rPrChange>
        </w:rPr>
        <w:pPrChange w:id="214" w:author="Marshall Clemens" w:date="2018-10-19T12:24:00Z">
          <w:pPr/>
        </w:pPrChange>
      </w:pPr>
    </w:p>
    <w:p w14:paraId="3AB93A4D" w14:textId="58A5DF20" w:rsidR="00311E07" w:rsidRPr="00B3667B" w:rsidRDefault="006A05DF" w:rsidP="00666E9E">
      <w:pPr>
        <w:tabs>
          <w:tab w:val="left" w:pos="6480"/>
        </w:tabs>
        <w:ind w:right="2790"/>
        <w:rPr>
          <w:rFonts w:ascii="Helvetica Neue" w:hAnsi="Helvetica Neue" w:cstheme="minorHAnsi"/>
          <w:sz w:val="18"/>
          <w:szCs w:val="18"/>
          <w:rPrChange w:id="215" w:author="Marshall Clemens" w:date="2018-10-19T07:56:00Z">
            <w:rPr>
              <w:rFonts w:ascii="Helvetica Neue" w:hAnsi="Helvetica Neue" w:cstheme="minorHAnsi"/>
              <w:color w:val="A9B7C6"/>
              <w:sz w:val="18"/>
              <w:szCs w:val="18"/>
            </w:rPr>
          </w:rPrChange>
        </w:rPr>
        <w:pPrChange w:id="216" w:author="Marshall Clemens" w:date="2018-10-19T12:24:00Z">
          <w:pPr/>
        </w:pPrChange>
      </w:pPr>
      <w:ins w:id="217" w:author="Marshall Clemens" w:date="2018-10-19T08:15:00Z">
        <w:r>
          <w:rPr>
            <w:rFonts w:ascii="Helvetica Neue" w:hAnsi="Helvetica Neue" w:cstheme="minorHAnsi"/>
          </w:rPr>
          <w:t>Systemic s</w:t>
        </w:r>
      </w:ins>
      <w:del w:id="218" w:author="Marshall Clemens" w:date="2018-10-19T08:15:00Z">
        <w:r w:rsidR="00311E07" w:rsidRPr="00B3667B" w:rsidDel="006A05DF">
          <w:rPr>
            <w:rFonts w:ascii="Helvetica Neue" w:hAnsi="Helvetica Neue" w:cstheme="minorHAnsi"/>
            <w:rPrChange w:id="219" w:author="Marshall Clemens" w:date="2018-10-19T07:56:00Z">
              <w:rPr>
                <w:rFonts w:ascii="Helvetica Neue" w:hAnsi="Helvetica Neue" w:cstheme="minorHAnsi"/>
                <w:color w:val="000000" w:themeColor="text1"/>
              </w:rPr>
            </w:rPrChange>
          </w:rPr>
          <w:delText>S</w:delText>
        </w:r>
      </w:del>
      <w:r w:rsidR="00311E07" w:rsidRPr="00B3667B">
        <w:rPr>
          <w:rFonts w:ascii="Helvetica Neue" w:hAnsi="Helvetica Neue" w:cstheme="minorHAnsi"/>
          <w:rPrChange w:id="220" w:author="Marshall Clemens" w:date="2018-10-19T07:56:00Z">
            <w:rPr>
              <w:rFonts w:ascii="Helvetica Neue" w:hAnsi="Helvetica Neue" w:cstheme="minorHAnsi"/>
              <w:color w:val="000000" w:themeColor="text1"/>
            </w:rPr>
          </w:rPrChange>
        </w:rPr>
        <w:t>olution</w:t>
      </w:r>
      <w:ins w:id="221" w:author="Marshall Clemens" w:date="2018-10-19T08:16:00Z">
        <w:r>
          <w:rPr>
            <w:rFonts w:ascii="Helvetica Neue" w:hAnsi="Helvetica Neue" w:cstheme="minorHAnsi"/>
          </w:rPr>
          <w:t>s thus</w:t>
        </w:r>
      </w:ins>
      <w:del w:id="222" w:author="Marshall Clemens" w:date="2018-10-19T08:16:00Z">
        <w:r w:rsidR="00311E07" w:rsidRPr="00B3667B" w:rsidDel="006A05DF">
          <w:rPr>
            <w:rFonts w:ascii="Helvetica Neue" w:hAnsi="Helvetica Neue" w:cstheme="minorHAnsi"/>
            <w:rPrChange w:id="223" w:author="Marshall Clemens" w:date="2018-10-19T07:56:00Z">
              <w:rPr>
                <w:rFonts w:ascii="Helvetica Neue" w:hAnsi="Helvetica Neue" w:cstheme="minorHAnsi"/>
                <w:color w:val="000000" w:themeColor="text1"/>
              </w:rPr>
            </w:rPrChange>
          </w:rPr>
          <w:delText>s</w:delText>
        </w:r>
      </w:del>
      <w:r w:rsidR="00311E07" w:rsidRPr="00B3667B">
        <w:rPr>
          <w:rFonts w:ascii="Helvetica Neue" w:hAnsi="Helvetica Neue" w:cstheme="minorHAnsi"/>
          <w:rPrChange w:id="224" w:author="Marshall Clemens" w:date="2018-10-19T07:56:00Z">
            <w:rPr>
              <w:rFonts w:ascii="Helvetica Neue" w:hAnsi="Helvetica Neue" w:cstheme="minorHAnsi"/>
              <w:color w:val="000000" w:themeColor="text1"/>
            </w:rPr>
          </w:rPrChange>
        </w:rPr>
        <w:t xml:space="preserve"> require shared understanding and concerted action by multiple actors</w:t>
      </w:r>
      <w:ins w:id="225" w:author="Marshall Clemens" w:date="2018-10-19T09:38:00Z">
        <w:r w:rsidR="006D0E3B">
          <w:rPr>
            <w:rFonts w:ascii="Helvetica Neue" w:hAnsi="Helvetica Neue" w:cstheme="minorHAnsi"/>
          </w:rPr>
          <w:t>.</w:t>
        </w:r>
      </w:ins>
    </w:p>
    <w:p w14:paraId="53F9AEEC" w14:textId="77777777" w:rsidR="00311E07" w:rsidRPr="00B3667B" w:rsidRDefault="00311E07" w:rsidP="00666E9E">
      <w:pPr>
        <w:tabs>
          <w:tab w:val="left" w:pos="6480"/>
        </w:tabs>
        <w:ind w:right="2790"/>
        <w:rPr>
          <w:rFonts w:ascii="Helvetica Neue" w:hAnsi="Helvetica Neue"/>
          <w:rPrChange w:id="226" w:author="Marshall Clemens" w:date="2018-10-19T07:56:00Z">
            <w:rPr>
              <w:rFonts w:ascii="Helvetica Neue" w:hAnsi="Helvetica Neue"/>
            </w:rPr>
          </w:rPrChange>
        </w:rPr>
        <w:pPrChange w:id="227" w:author="Marshall Clemens" w:date="2018-10-19T12:24:00Z">
          <w:pPr/>
        </w:pPrChange>
      </w:pPr>
    </w:p>
    <w:p w14:paraId="6AC15DD3" w14:textId="77777777" w:rsidR="00311E07" w:rsidRPr="00B3667B" w:rsidRDefault="00311E07" w:rsidP="00666E9E">
      <w:pPr>
        <w:tabs>
          <w:tab w:val="left" w:pos="6480"/>
        </w:tabs>
        <w:ind w:right="2790"/>
        <w:rPr>
          <w:rFonts w:ascii="Helvetica Neue" w:hAnsi="Helvetica Neue"/>
          <w:b/>
          <w:u w:val="single"/>
          <w:rPrChange w:id="228" w:author="Marshall Clemens" w:date="2018-10-19T07:56:00Z">
            <w:rPr>
              <w:rFonts w:ascii="Helvetica Neue" w:hAnsi="Helvetica Neue"/>
              <w:b/>
              <w:u w:val="single"/>
            </w:rPr>
          </w:rPrChange>
        </w:rPr>
        <w:pPrChange w:id="229" w:author="Marshall Clemens" w:date="2018-10-19T12:24:00Z">
          <w:pPr/>
        </w:pPrChange>
      </w:pPr>
    </w:p>
    <w:p w14:paraId="1021306F" w14:textId="77777777" w:rsidR="00311E07" w:rsidRPr="00B3667B" w:rsidRDefault="00311E07" w:rsidP="00666E9E">
      <w:pPr>
        <w:tabs>
          <w:tab w:val="left" w:pos="6480"/>
        </w:tabs>
        <w:ind w:right="2790"/>
        <w:rPr>
          <w:rFonts w:ascii="Helvetica Neue" w:hAnsi="Helvetica Neue"/>
          <w:b/>
          <w:u w:val="single"/>
          <w:rPrChange w:id="230" w:author="Marshall Clemens" w:date="2018-10-19T07:56:00Z">
            <w:rPr>
              <w:rFonts w:ascii="Helvetica Neue" w:hAnsi="Helvetica Neue"/>
              <w:b/>
              <w:u w:val="single"/>
            </w:rPr>
          </w:rPrChange>
        </w:rPr>
        <w:pPrChange w:id="231" w:author="Marshall Clemens" w:date="2018-10-19T12:24:00Z">
          <w:pPr/>
        </w:pPrChange>
      </w:pPr>
    </w:p>
    <w:p w14:paraId="7C41692C" w14:textId="17396695" w:rsidR="00311E07" w:rsidRPr="00B3667B" w:rsidRDefault="00311E07" w:rsidP="00666E9E">
      <w:pPr>
        <w:tabs>
          <w:tab w:val="left" w:pos="6480"/>
        </w:tabs>
        <w:ind w:right="2790"/>
        <w:rPr>
          <w:rFonts w:ascii="Helvetica Neue" w:hAnsi="Helvetica Neue"/>
          <w:b/>
          <w:sz w:val="32"/>
          <w:szCs w:val="32"/>
          <w:u w:val="single"/>
          <w:rPrChange w:id="232" w:author="Marshall Clemens" w:date="2018-10-19T07:56:00Z">
            <w:rPr>
              <w:rFonts w:ascii="Helvetica Neue" w:hAnsi="Helvetica Neue"/>
              <w:b/>
              <w:sz w:val="32"/>
              <w:szCs w:val="32"/>
              <w:u w:val="single"/>
            </w:rPr>
          </w:rPrChange>
        </w:rPr>
        <w:pPrChange w:id="233" w:author="Marshall Clemens" w:date="2018-10-19T12:24:00Z">
          <w:pPr/>
        </w:pPrChange>
      </w:pPr>
      <w:r w:rsidRPr="00B3667B">
        <w:rPr>
          <w:rFonts w:ascii="Helvetica Neue" w:hAnsi="Helvetica Neue"/>
          <w:b/>
          <w:sz w:val="32"/>
          <w:szCs w:val="32"/>
          <w:u w:val="single"/>
          <w:rPrChange w:id="234" w:author="Marshall Clemens" w:date="2018-10-19T07:56:00Z">
            <w:rPr>
              <w:rFonts w:ascii="Helvetica Neue" w:hAnsi="Helvetica Neue"/>
              <w:b/>
              <w:sz w:val="32"/>
              <w:szCs w:val="32"/>
              <w:u w:val="single"/>
            </w:rPr>
          </w:rPrChange>
        </w:rPr>
        <w:t>Our Offer Section</w:t>
      </w:r>
    </w:p>
    <w:p w14:paraId="3ACBDDC5" w14:textId="201A7ED8" w:rsidR="00311E07" w:rsidRDefault="00311E07" w:rsidP="00666E9E">
      <w:pPr>
        <w:tabs>
          <w:tab w:val="left" w:pos="6480"/>
        </w:tabs>
        <w:ind w:right="2790"/>
        <w:rPr>
          <w:ins w:id="235" w:author="Marshall Clemens" w:date="2018-10-19T09:41:00Z"/>
          <w:rFonts w:ascii="Helvetica Neue" w:hAnsi="Helvetica Neue"/>
          <w:b/>
          <w:u w:val="single"/>
        </w:rPr>
        <w:pPrChange w:id="236" w:author="Marshall Clemens" w:date="2018-10-19T12:24:00Z">
          <w:pPr/>
        </w:pPrChange>
      </w:pPr>
    </w:p>
    <w:p w14:paraId="7F0D8B5A" w14:textId="56BC35CC" w:rsidR="006D0E3B" w:rsidRDefault="006D0E3B" w:rsidP="00666E9E">
      <w:pPr>
        <w:tabs>
          <w:tab w:val="left" w:pos="6480"/>
        </w:tabs>
        <w:ind w:right="2790"/>
        <w:rPr>
          <w:ins w:id="237" w:author="Marshall Clemens" w:date="2018-10-19T12:13:00Z"/>
          <w:rFonts w:ascii="Helvetica Neue" w:hAnsi="Helvetica Neue"/>
          <w:u w:val="single"/>
        </w:rPr>
        <w:pPrChange w:id="238" w:author="Marshall Clemens" w:date="2018-10-19T12:24:00Z">
          <w:pPr/>
        </w:pPrChange>
      </w:pPr>
    </w:p>
    <w:p w14:paraId="0D68C9F3" w14:textId="081825E7" w:rsidR="00E60A84" w:rsidRDefault="00E60A84" w:rsidP="00666E9E">
      <w:pPr>
        <w:tabs>
          <w:tab w:val="left" w:pos="6480"/>
        </w:tabs>
        <w:ind w:right="2790"/>
        <w:rPr>
          <w:ins w:id="239" w:author="Marshall Clemens" w:date="2018-10-19T12:13:00Z"/>
          <w:rFonts w:ascii="Helvetica Neue" w:hAnsi="Helvetica Neue"/>
          <w:u w:val="single"/>
        </w:rPr>
        <w:pPrChange w:id="240" w:author="Marshall Clemens" w:date="2018-10-19T12:24:00Z">
          <w:pPr/>
        </w:pPrChange>
      </w:pPr>
    </w:p>
    <w:p w14:paraId="2172D25B" w14:textId="4CFCB2D1" w:rsidR="00E60A84" w:rsidRDefault="00E60A84" w:rsidP="00666E9E">
      <w:pPr>
        <w:tabs>
          <w:tab w:val="left" w:pos="6480"/>
        </w:tabs>
        <w:ind w:right="2790"/>
        <w:rPr>
          <w:ins w:id="241" w:author="Marshall Clemens" w:date="2018-10-19T12:13:00Z"/>
          <w:rFonts w:ascii="Helvetica Neue" w:hAnsi="Helvetica Neue"/>
          <w:u w:val="single"/>
        </w:rPr>
        <w:pPrChange w:id="242" w:author="Marshall Clemens" w:date="2018-10-19T12:24:00Z">
          <w:pPr/>
        </w:pPrChange>
      </w:pPr>
    </w:p>
    <w:p w14:paraId="1564D9E4" w14:textId="5907AAC3" w:rsidR="00E60A84" w:rsidRDefault="00E60A84" w:rsidP="00666E9E">
      <w:pPr>
        <w:tabs>
          <w:tab w:val="left" w:pos="6480"/>
        </w:tabs>
        <w:ind w:right="2790"/>
        <w:rPr>
          <w:ins w:id="243" w:author="Marshall Clemens" w:date="2018-10-19T12:13:00Z"/>
          <w:rFonts w:ascii="Helvetica Neue" w:hAnsi="Helvetica Neue"/>
          <w:u w:val="single"/>
        </w:rPr>
        <w:pPrChange w:id="244" w:author="Marshall Clemens" w:date="2018-10-19T12:24:00Z">
          <w:pPr/>
        </w:pPrChange>
      </w:pPr>
    </w:p>
    <w:p w14:paraId="162ED7C1" w14:textId="77777777" w:rsidR="00E60A84" w:rsidRPr="006D0E3B" w:rsidRDefault="00E60A84" w:rsidP="00666E9E">
      <w:pPr>
        <w:tabs>
          <w:tab w:val="left" w:pos="6480"/>
        </w:tabs>
        <w:ind w:right="2790"/>
        <w:rPr>
          <w:rFonts w:ascii="Helvetica Neue" w:hAnsi="Helvetica Neue"/>
          <w:u w:val="single"/>
          <w:rPrChange w:id="245" w:author="Marshall Clemens" w:date="2018-10-19T09:41:00Z">
            <w:rPr>
              <w:rFonts w:ascii="Helvetica Neue" w:hAnsi="Helvetica Neue"/>
              <w:b/>
              <w:u w:val="single"/>
            </w:rPr>
          </w:rPrChange>
        </w:rPr>
        <w:pPrChange w:id="246" w:author="Marshall Clemens" w:date="2018-10-19T12:24:00Z">
          <w:pPr/>
        </w:pPrChange>
      </w:pPr>
    </w:p>
    <w:p w14:paraId="535009E4" w14:textId="70118A93" w:rsidR="00311E07" w:rsidRPr="00B3667B" w:rsidRDefault="000762B8" w:rsidP="00666E9E">
      <w:pPr>
        <w:tabs>
          <w:tab w:val="left" w:pos="6480"/>
        </w:tabs>
        <w:ind w:right="2790"/>
        <w:rPr>
          <w:rFonts w:ascii="Helvetica Neue" w:hAnsi="Helvetica Neue"/>
          <w:u w:val="single"/>
          <w:rPrChange w:id="247" w:author="Marshall Clemens" w:date="2018-10-19T07:56:00Z">
            <w:rPr>
              <w:rFonts w:ascii="Helvetica Neue" w:hAnsi="Helvetica Neue"/>
              <w:u w:val="single"/>
            </w:rPr>
          </w:rPrChange>
        </w:rPr>
        <w:pPrChange w:id="248" w:author="Marshall Clemens" w:date="2018-10-19T12:24:00Z">
          <w:pPr/>
        </w:pPrChange>
      </w:pPr>
      <w:ins w:id="249" w:author="Marshall Clemens" w:date="2018-10-19T09:41:00Z">
        <w:r>
          <w:rPr>
            <w:rFonts w:ascii="Helvetica Neue" w:hAnsi="Helvetica Neue"/>
            <w:u w:val="single"/>
          </w:rPr>
          <w:t xml:space="preserve">A Tool for </w:t>
        </w:r>
      </w:ins>
      <w:r w:rsidR="00311E07" w:rsidRPr="00B3667B">
        <w:rPr>
          <w:rFonts w:ascii="Helvetica Neue" w:hAnsi="Helvetica Neue"/>
          <w:u w:val="single"/>
          <w:rPrChange w:id="250" w:author="Marshall Clemens" w:date="2018-10-19T07:56:00Z">
            <w:rPr>
              <w:rFonts w:ascii="Helvetica Neue" w:hAnsi="Helvetica Neue"/>
              <w:u w:val="single"/>
            </w:rPr>
          </w:rPrChange>
        </w:rPr>
        <w:t xml:space="preserve">Thinking </w:t>
      </w:r>
      <w:ins w:id="251" w:author="Marshall Clemens" w:date="2018-10-19T09:41:00Z">
        <w:r>
          <w:rPr>
            <w:rFonts w:ascii="Helvetica Neue" w:hAnsi="Helvetica Neue"/>
            <w:u w:val="single"/>
          </w:rPr>
          <w:t>Together</w:t>
        </w:r>
      </w:ins>
      <w:del w:id="252" w:author="Marshall Clemens" w:date="2018-10-19T09:41:00Z">
        <w:r w:rsidR="00311E07" w:rsidRPr="00B3667B" w:rsidDel="000762B8">
          <w:rPr>
            <w:rFonts w:ascii="Helvetica Neue" w:hAnsi="Helvetica Neue"/>
            <w:u w:val="single"/>
            <w:rPrChange w:id="253" w:author="Marshall Clemens" w:date="2018-10-19T07:56:00Z">
              <w:rPr>
                <w:rFonts w:ascii="Helvetica Neue" w:hAnsi="Helvetica Neue"/>
                <w:u w:val="single"/>
              </w:rPr>
            </w:rPrChange>
          </w:rPr>
          <w:delText>Tool</w:delText>
        </w:r>
      </w:del>
    </w:p>
    <w:p w14:paraId="1A0EF185" w14:textId="4A542C8B" w:rsidR="00311E07" w:rsidRPr="00B3667B" w:rsidRDefault="00311E07" w:rsidP="00666E9E">
      <w:pPr>
        <w:tabs>
          <w:tab w:val="left" w:pos="6480"/>
        </w:tabs>
        <w:ind w:right="2790"/>
        <w:rPr>
          <w:rFonts w:ascii="Helvetica Neue" w:hAnsi="Helvetica Neue"/>
          <w:rPrChange w:id="254" w:author="Marshall Clemens" w:date="2018-10-19T07:56:00Z">
            <w:rPr>
              <w:rFonts w:ascii="Helvetica Neue" w:hAnsi="Helvetica Neue"/>
            </w:rPr>
          </w:rPrChange>
        </w:rPr>
        <w:pPrChange w:id="255" w:author="Marshall Clemens" w:date="2018-10-19T12:24:00Z">
          <w:pPr/>
        </w:pPrChange>
      </w:pPr>
    </w:p>
    <w:p w14:paraId="09F2655E" w14:textId="7F985986" w:rsidR="00311E07" w:rsidRDefault="00311E07" w:rsidP="00666E9E">
      <w:pPr>
        <w:tabs>
          <w:tab w:val="left" w:pos="6480"/>
        </w:tabs>
        <w:ind w:right="2790"/>
        <w:rPr>
          <w:ins w:id="256" w:author="Marshall Clemens" w:date="2018-10-19T09:43:00Z"/>
          <w:rFonts w:ascii="Helvetica Neue" w:hAnsi="Helvetica Neue"/>
        </w:rPr>
        <w:pPrChange w:id="257" w:author="Marshall Clemens" w:date="2018-10-19T12:24:00Z">
          <w:pPr/>
        </w:pPrChange>
      </w:pPr>
      <w:del w:id="258" w:author="Marshall Clemens" w:date="2018-10-19T09:42:00Z">
        <w:r w:rsidRPr="00E60A84" w:rsidDel="000762B8">
          <w:rPr>
            <w:rFonts w:ascii="Helvetica Neue" w:hAnsi="Helvetica Neue"/>
            <w:b/>
            <w:rPrChange w:id="259" w:author="Marshall Clemens" w:date="2018-10-19T12:13:00Z">
              <w:rPr>
                <w:rFonts w:ascii="Helvetica Neue" w:hAnsi="Helvetica Neue"/>
              </w:rPr>
            </w:rPrChange>
          </w:rPr>
          <w:delText>Maps’ structures designed to b</w:delText>
        </w:r>
      </w:del>
      <w:ins w:id="260" w:author="Marshall Clemens" w:date="2018-10-19T09:42:00Z">
        <w:r w:rsidR="000762B8" w:rsidRPr="00E60A84">
          <w:rPr>
            <w:rFonts w:ascii="Helvetica Neue" w:hAnsi="Helvetica Neue"/>
            <w:b/>
            <w:rPrChange w:id="261" w:author="Marshall Clemens" w:date="2018-10-19T12:13:00Z">
              <w:rPr>
                <w:rFonts w:ascii="Helvetica Neue" w:hAnsi="Helvetica Neue"/>
              </w:rPr>
            </w:rPrChange>
          </w:rPr>
          <w:t>B</w:t>
        </w:r>
      </w:ins>
      <w:r w:rsidRPr="00E60A84">
        <w:rPr>
          <w:rFonts w:ascii="Helvetica Neue" w:hAnsi="Helvetica Neue"/>
          <w:b/>
          <w:rPrChange w:id="262" w:author="Marshall Clemens" w:date="2018-10-19T12:13:00Z">
            <w:rPr>
              <w:rFonts w:ascii="Helvetica Neue" w:hAnsi="Helvetica Neue"/>
            </w:rPr>
          </w:rPrChange>
        </w:rPr>
        <w:t>ridg</w:t>
      </w:r>
      <w:ins w:id="263" w:author="Marshall Clemens" w:date="2018-10-19T09:42:00Z">
        <w:r w:rsidR="000762B8" w:rsidRPr="00E60A84">
          <w:rPr>
            <w:rFonts w:ascii="Helvetica Neue" w:hAnsi="Helvetica Neue"/>
            <w:b/>
            <w:rPrChange w:id="264" w:author="Marshall Clemens" w:date="2018-10-19T12:13:00Z">
              <w:rPr>
                <w:rFonts w:ascii="Helvetica Neue" w:hAnsi="Helvetica Neue"/>
              </w:rPr>
            </w:rPrChange>
          </w:rPr>
          <w:t>ing</w:t>
        </w:r>
      </w:ins>
      <w:del w:id="265" w:author="Marshall Clemens" w:date="2018-10-19T09:42:00Z">
        <w:r w:rsidRPr="00E60A84" w:rsidDel="000762B8">
          <w:rPr>
            <w:rFonts w:ascii="Helvetica Neue" w:hAnsi="Helvetica Neue"/>
            <w:b/>
            <w:rPrChange w:id="266" w:author="Marshall Clemens" w:date="2018-10-19T12:13:00Z">
              <w:rPr>
                <w:rFonts w:ascii="Helvetica Neue" w:hAnsi="Helvetica Neue"/>
              </w:rPr>
            </w:rPrChange>
          </w:rPr>
          <w:delText>e</w:delText>
        </w:r>
      </w:del>
      <w:r w:rsidRPr="00E60A84">
        <w:rPr>
          <w:rFonts w:ascii="Helvetica Neue" w:hAnsi="Helvetica Neue"/>
          <w:b/>
          <w:rPrChange w:id="267" w:author="Marshall Clemens" w:date="2018-10-19T12:13:00Z">
            <w:rPr>
              <w:rFonts w:ascii="Helvetica Neue" w:hAnsi="Helvetica Neue"/>
            </w:rPr>
          </w:rPrChange>
        </w:rPr>
        <w:t xml:space="preserve"> the simple and the complex</w:t>
      </w:r>
      <w:ins w:id="268" w:author="Marshall Clemens" w:date="2018-10-19T09:43:00Z">
        <w:r w:rsidR="000762B8">
          <w:rPr>
            <w:rFonts w:ascii="Helvetica Neue" w:hAnsi="Helvetica Neue"/>
          </w:rPr>
          <w:t xml:space="preserve">: the maps are structured to allow navigation between simple </w:t>
        </w:r>
      </w:ins>
      <w:ins w:id="269" w:author="Marshall Clemens" w:date="2018-10-19T09:50:00Z">
        <w:r w:rsidR="00E70206">
          <w:rPr>
            <w:rFonts w:ascii="Helvetica Neue" w:hAnsi="Helvetica Neue"/>
          </w:rPr>
          <w:t xml:space="preserve">high-level </w:t>
        </w:r>
      </w:ins>
      <w:ins w:id="270" w:author="Marshall Clemens" w:date="2018-10-19T09:43:00Z">
        <w:r w:rsidR="000762B8">
          <w:rPr>
            <w:rFonts w:ascii="Helvetica Neue" w:hAnsi="Helvetica Neue"/>
          </w:rPr>
          <w:t>overview</w:t>
        </w:r>
      </w:ins>
      <w:ins w:id="271" w:author="Marshall Clemens" w:date="2018-10-19T09:44:00Z">
        <w:r w:rsidR="000762B8">
          <w:rPr>
            <w:rFonts w:ascii="Helvetica Neue" w:hAnsi="Helvetica Neue"/>
          </w:rPr>
          <w:t xml:space="preserve">s and </w:t>
        </w:r>
      </w:ins>
      <w:ins w:id="272" w:author="Marshall Clemens" w:date="2018-10-19T09:50:00Z">
        <w:r w:rsidR="00E70206">
          <w:rPr>
            <w:rFonts w:ascii="Helvetica Neue" w:hAnsi="Helvetica Neue"/>
          </w:rPr>
          <w:t>deeper dives</w:t>
        </w:r>
      </w:ins>
      <w:ins w:id="273" w:author="Marshall Clemens" w:date="2018-10-19T09:44:00Z">
        <w:r w:rsidR="000762B8">
          <w:rPr>
            <w:rFonts w:ascii="Helvetica Neue" w:hAnsi="Helvetica Neue"/>
          </w:rPr>
          <w:t xml:space="preserve"> into the important details.</w:t>
        </w:r>
      </w:ins>
    </w:p>
    <w:p w14:paraId="6FCB01F1" w14:textId="4FC22AB9" w:rsidR="000762B8" w:rsidRDefault="000762B8" w:rsidP="00666E9E">
      <w:pPr>
        <w:tabs>
          <w:tab w:val="left" w:pos="6480"/>
        </w:tabs>
        <w:ind w:right="2790"/>
        <w:rPr>
          <w:ins w:id="274" w:author="Marshall Clemens" w:date="2018-10-19T09:43:00Z"/>
          <w:rFonts w:ascii="Helvetica Neue" w:hAnsi="Helvetica Neue"/>
        </w:rPr>
        <w:pPrChange w:id="275" w:author="Marshall Clemens" w:date="2018-10-19T12:24:00Z">
          <w:pPr/>
        </w:pPrChange>
      </w:pPr>
    </w:p>
    <w:p w14:paraId="66EDE83A" w14:textId="32DD21BC" w:rsidR="000762B8" w:rsidRDefault="000762B8" w:rsidP="00666E9E">
      <w:pPr>
        <w:tabs>
          <w:tab w:val="left" w:pos="6480"/>
        </w:tabs>
        <w:ind w:right="2790"/>
        <w:rPr>
          <w:ins w:id="276" w:author="Marshall Clemens" w:date="2018-10-19T09:49:00Z"/>
          <w:rFonts w:ascii="Helvetica Neue" w:hAnsi="Helvetica Neue"/>
        </w:rPr>
        <w:pPrChange w:id="277" w:author="Marshall Clemens" w:date="2018-10-19T12:24:00Z">
          <w:pPr/>
        </w:pPrChange>
      </w:pPr>
      <w:ins w:id="278" w:author="Marshall Clemens" w:date="2018-10-19T09:43:00Z">
        <w:r w:rsidRPr="00E60A84">
          <w:rPr>
            <w:rFonts w:ascii="Helvetica Neue" w:hAnsi="Helvetica Neue"/>
            <w:b/>
            <w:rPrChange w:id="279" w:author="Marshall Clemens" w:date="2018-10-19T12:13:00Z">
              <w:rPr>
                <w:rFonts w:ascii="Helvetica Neue" w:hAnsi="Helvetica Neue"/>
              </w:rPr>
            </w:rPrChange>
          </w:rPr>
          <w:t>Information in co</w:t>
        </w:r>
      </w:ins>
      <w:ins w:id="280" w:author="Marshall Clemens" w:date="2018-10-19T09:44:00Z">
        <w:r w:rsidRPr="00E60A84">
          <w:rPr>
            <w:rFonts w:ascii="Helvetica Neue" w:hAnsi="Helvetica Neue"/>
            <w:b/>
            <w:rPrChange w:id="281" w:author="Marshall Clemens" w:date="2018-10-19T12:13:00Z">
              <w:rPr>
                <w:rFonts w:ascii="Helvetica Neue" w:hAnsi="Helvetica Neue"/>
              </w:rPr>
            </w:rPrChange>
          </w:rPr>
          <w:t>ntext:</w:t>
        </w:r>
        <w:r>
          <w:rPr>
            <w:rFonts w:ascii="Helvetica Neue" w:hAnsi="Helvetica Neue"/>
          </w:rPr>
          <w:t xml:space="preserve"> </w:t>
        </w:r>
      </w:ins>
      <w:ins w:id="282" w:author="Marshall Clemens" w:date="2018-10-19T12:07:00Z">
        <w:r w:rsidR="00E60A84">
          <w:rPr>
            <w:rFonts w:ascii="Helvetica Neue" w:hAnsi="Helvetica Neue"/>
          </w:rPr>
          <w:t>a digital tool that provides</w:t>
        </w:r>
      </w:ins>
      <w:ins w:id="283" w:author="Marshall Clemens" w:date="2018-10-19T09:46:00Z">
        <w:r>
          <w:rPr>
            <w:rFonts w:ascii="Helvetica Neue" w:hAnsi="Helvetica Neue"/>
          </w:rPr>
          <w:t xml:space="preserve"> </w:t>
        </w:r>
      </w:ins>
      <w:ins w:id="284" w:author="Marshall Clemens" w:date="2018-10-19T09:45:00Z">
        <w:r>
          <w:rPr>
            <w:rFonts w:ascii="Helvetica Neue" w:hAnsi="Helvetica Neue"/>
          </w:rPr>
          <w:t>an elegant visual in</w:t>
        </w:r>
      </w:ins>
      <w:ins w:id="285" w:author="Marshall Clemens" w:date="2018-10-19T09:46:00Z">
        <w:r>
          <w:rPr>
            <w:rFonts w:ascii="Helvetica Neue" w:hAnsi="Helvetica Neue"/>
          </w:rPr>
          <w:t xml:space="preserve">terface to a </w:t>
        </w:r>
      </w:ins>
      <w:ins w:id="286" w:author="Marshall Clemens" w:date="2018-10-19T09:47:00Z">
        <w:r w:rsidR="00E70206">
          <w:rPr>
            <w:rFonts w:ascii="Helvetica Neue" w:hAnsi="Helvetica Neue"/>
          </w:rPr>
          <w:t>back-end database, pu</w:t>
        </w:r>
      </w:ins>
      <w:ins w:id="287" w:author="Marshall Clemens" w:date="2018-10-19T09:48:00Z">
        <w:r w:rsidR="00E70206">
          <w:rPr>
            <w:rFonts w:ascii="Helvetica Neue" w:hAnsi="Helvetica Neue"/>
          </w:rPr>
          <w:t>lling disparate information</w:t>
        </w:r>
      </w:ins>
      <w:ins w:id="288" w:author="Marshall Clemens" w:date="2018-10-19T09:49:00Z">
        <w:r w:rsidR="00E70206">
          <w:rPr>
            <w:rFonts w:ascii="Helvetica Neue" w:hAnsi="Helvetica Neue"/>
          </w:rPr>
          <w:t xml:space="preserve"> </w:t>
        </w:r>
      </w:ins>
      <w:ins w:id="289" w:author="Marshall Clemens" w:date="2018-10-19T09:51:00Z">
        <w:r w:rsidR="00E70206">
          <w:rPr>
            <w:rFonts w:ascii="Helvetica Neue" w:hAnsi="Helvetica Neue"/>
          </w:rPr>
          <w:t>together</w:t>
        </w:r>
      </w:ins>
      <w:ins w:id="290" w:author="Marshall Clemens" w:date="2018-10-19T09:48:00Z">
        <w:r w:rsidR="00E70206">
          <w:rPr>
            <w:rFonts w:ascii="Helvetica Neue" w:hAnsi="Helvetica Neue"/>
          </w:rPr>
          <w:t xml:space="preserve"> into a context </w:t>
        </w:r>
      </w:ins>
      <w:ins w:id="291" w:author="Marshall Clemens" w:date="2018-10-19T09:52:00Z">
        <w:r w:rsidR="00E70206">
          <w:rPr>
            <w:rFonts w:ascii="Helvetica Neue" w:hAnsi="Helvetica Neue"/>
          </w:rPr>
          <w:t>that give</w:t>
        </w:r>
      </w:ins>
      <w:ins w:id="292" w:author="Marshall Clemens" w:date="2018-10-19T09:53:00Z">
        <w:r w:rsidR="00E70206">
          <w:rPr>
            <w:rFonts w:ascii="Helvetica Neue" w:hAnsi="Helvetica Neue"/>
          </w:rPr>
          <w:t>s it</w:t>
        </w:r>
      </w:ins>
      <w:ins w:id="293" w:author="Marshall Clemens" w:date="2018-10-19T09:52:00Z">
        <w:r w:rsidR="00E70206">
          <w:rPr>
            <w:rFonts w:ascii="Helvetica Neue" w:hAnsi="Helvetica Neue"/>
          </w:rPr>
          <w:t xml:space="preserve"> </w:t>
        </w:r>
      </w:ins>
      <w:ins w:id="294" w:author="Marshall Clemens" w:date="2018-10-19T09:53:00Z">
        <w:r w:rsidR="00E70206">
          <w:rPr>
            <w:rFonts w:ascii="Helvetica Neue" w:hAnsi="Helvetica Neue"/>
          </w:rPr>
          <w:t xml:space="preserve">meaning </w:t>
        </w:r>
      </w:ins>
      <w:ins w:id="295" w:author="Marshall Clemens" w:date="2018-10-19T09:48:00Z">
        <w:r w:rsidR="00E70206">
          <w:rPr>
            <w:rFonts w:ascii="Helvetica Neue" w:hAnsi="Helvetica Neue"/>
          </w:rPr>
          <w:t xml:space="preserve">and </w:t>
        </w:r>
      </w:ins>
      <w:ins w:id="296" w:author="Marshall Clemens" w:date="2018-10-19T09:53:00Z">
        <w:r w:rsidR="00E70206">
          <w:rPr>
            <w:rFonts w:ascii="Helvetica Neue" w:hAnsi="Helvetica Neue"/>
          </w:rPr>
          <w:t>makes it useful</w:t>
        </w:r>
      </w:ins>
      <w:ins w:id="297" w:author="Marshall Clemens" w:date="2018-10-19T09:48:00Z">
        <w:r w:rsidR="00E70206">
          <w:rPr>
            <w:rFonts w:ascii="Helvetica Neue" w:hAnsi="Helvetica Neue"/>
          </w:rPr>
          <w:t>.</w:t>
        </w:r>
      </w:ins>
    </w:p>
    <w:p w14:paraId="05C63A73" w14:textId="20BD0CDF" w:rsidR="00E70206" w:rsidRDefault="00E70206" w:rsidP="00666E9E">
      <w:pPr>
        <w:tabs>
          <w:tab w:val="left" w:pos="6480"/>
        </w:tabs>
        <w:ind w:right="2790"/>
        <w:rPr>
          <w:ins w:id="298" w:author="Marshall Clemens" w:date="2018-10-19T09:49:00Z"/>
          <w:rFonts w:ascii="Helvetica Neue" w:hAnsi="Helvetica Neue"/>
        </w:rPr>
        <w:pPrChange w:id="299" w:author="Marshall Clemens" w:date="2018-10-19T12:24:00Z">
          <w:pPr/>
        </w:pPrChange>
      </w:pPr>
    </w:p>
    <w:p w14:paraId="0FA3783E" w14:textId="600DBA8E" w:rsidR="00E70206" w:rsidRPr="00B3667B" w:rsidDel="00E60A84" w:rsidRDefault="00E70206" w:rsidP="00666E9E">
      <w:pPr>
        <w:tabs>
          <w:tab w:val="left" w:pos="6480"/>
        </w:tabs>
        <w:ind w:right="2790"/>
        <w:rPr>
          <w:del w:id="300" w:author="Marshall Clemens" w:date="2018-10-19T12:06:00Z"/>
          <w:rFonts w:ascii="Helvetica Neue" w:hAnsi="Helvetica Neue"/>
          <w:rPrChange w:id="301" w:author="Marshall Clemens" w:date="2018-10-19T07:56:00Z">
            <w:rPr>
              <w:del w:id="302" w:author="Marshall Clemens" w:date="2018-10-19T12:06:00Z"/>
              <w:rFonts w:ascii="Helvetica Neue" w:hAnsi="Helvetica Neue"/>
            </w:rPr>
          </w:rPrChange>
        </w:rPr>
        <w:pPrChange w:id="303" w:author="Marshall Clemens" w:date="2018-10-19T12:24:00Z">
          <w:pPr/>
        </w:pPrChange>
      </w:pPr>
    </w:p>
    <w:p w14:paraId="1A3DB74D" w14:textId="134EC27A" w:rsidR="00311E07" w:rsidRPr="00B3667B" w:rsidDel="00E70206" w:rsidRDefault="00311E07" w:rsidP="00666E9E">
      <w:pPr>
        <w:tabs>
          <w:tab w:val="left" w:pos="6480"/>
        </w:tabs>
        <w:ind w:right="2790"/>
        <w:rPr>
          <w:del w:id="304" w:author="Marshall Clemens" w:date="2018-10-19T09:49:00Z"/>
          <w:rFonts w:ascii="Helvetica Neue" w:hAnsi="Helvetica Neue"/>
          <w:rPrChange w:id="305" w:author="Marshall Clemens" w:date="2018-10-19T07:56:00Z">
            <w:rPr>
              <w:del w:id="306" w:author="Marshall Clemens" w:date="2018-10-19T09:49:00Z"/>
              <w:rFonts w:ascii="Helvetica Neue" w:hAnsi="Helvetica Neue"/>
            </w:rPr>
          </w:rPrChange>
        </w:rPr>
        <w:pPrChange w:id="307" w:author="Marshall Clemens" w:date="2018-10-19T12:24:00Z">
          <w:pPr/>
        </w:pPrChange>
      </w:pPr>
    </w:p>
    <w:p w14:paraId="5D780675" w14:textId="1C9EEF30" w:rsidR="00311E07" w:rsidRPr="00B3667B" w:rsidDel="00E70206" w:rsidRDefault="00311E07" w:rsidP="00666E9E">
      <w:pPr>
        <w:tabs>
          <w:tab w:val="left" w:pos="6480"/>
        </w:tabs>
        <w:ind w:right="2790"/>
        <w:rPr>
          <w:del w:id="308" w:author="Marshall Clemens" w:date="2018-10-19T09:49:00Z"/>
          <w:rFonts w:ascii="Helvetica Neue" w:hAnsi="Helvetica Neue"/>
          <w:rPrChange w:id="309" w:author="Marshall Clemens" w:date="2018-10-19T07:56:00Z">
            <w:rPr>
              <w:del w:id="310" w:author="Marshall Clemens" w:date="2018-10-19T09:49:00Z"/>
              <w:rFonts w:ascii="Helvetica Neue" w:hAnsi="Helvetica Neue"/>
            </w:rPr>
          </w:rPrChange>
        </w:rPr>
        <w:pPrChange w:id="311" w:author="Marshall Clemens" w:date="2018-10-19T12:24:00Z">
          <w:pPr/>
        </w:pPrChange>
      </w:pPr>
      <w:del w:id="312" w:author="Marshall Clemens" w:date="2018-10-19T09:49:00Z">
        <w:r w:rsidRPr="00B3667B" w:rsidDel="00E70206">
          <w:rPr>
            <w:rFonts w:ascii="Helvetica Neue" w:hAnsi="Helvetica Neue"/>
            <w:rPrChange w:id="313" w:author="Marshall Clemens" w:date="2018-10-19T07:56:00Z">
              <w:rPr>
                <w:rFonts w:ascii="Helvetica Neue" w:hAnsi="Helvetica Neue"/>
              </w:rPr>
            </w:rPrChange>
          </w:rPr>
          <w:delText>Digital platform integrates visual elements and back-end database</w:delText>
        </w:r>
      </w:del>
    </w:p>
    <w:p w14:paraId="72FB1EE3" w14:textId="26DCD41E" w:rsidR="00311E07" w:rsidRPr="00B3667B" w:rsidRDefault="00311E07" w:rsidP="00666E9E">
      <w:pPr>
        <w:tabs>
          <w:tab w:val="left" w:pos="6480"/>
        </w:tabs>
        <w:ind w:right="2790"/>
        <w:rPr>
          <w:rFonts w:ascii="Helvetica Neue" w:hAnsi="Helvetica Neue"/>
          <w:rPrChange w:id="314" w:author="Marshall Clemens" w:date="2018-10-19T07:56:00Z">
            <w:rPr>
              <w:rFonts w:ascii="Helvetica Neue" w:hAnsi="Helvetica Neue"/>
            </w:rPr>
          </w:rPrChange>
        </w:rPr>
        <w:pPrChange w:id="315" w:author="Marshall Clemens" w:date="2018-10-19T12:24:00Z">
          <w:pPr/>
        </w:pPrChange>
      </w:pPr>
    </w:p>
    <w:p w14:paraId="00C23AE0" w14:textId="72417946" w:rsidR="00311E07" w:rsidRPr="00B3667B" w:rsidRDefault="00E20C9B" w:rsidP="00666E9E">
      <w:pPr>
        <w:tabs>
          <w:tab w:val="left" w:pos="6480"/>
        </w:tabs>
        <w:ind w:right="2790"/>
        <w:rPr>
          <w:rFonts w:ascii="Helvetica Neue" w:hAnsi="Helvetica Neue"/>
          <w:u w:val="single"/>
          <w:rPrChange w:id="316" w:author="Marshall Clemens" w:date="2018-10-19T07:56:00Z">
            <w:rPr>
              <w:rFonts w:ascii="Helvetica Neue" w:hAnsi="Helvetica Neue"/>
              <w:u w:val="single"/>
            </w:rPr>
          </w:rPrChange>
        </w:rPr>
        <w:pPrChange w:id="317" w:author="Marshall Clemens" w:date="2018-10-19T12:24:00Z">
          <w:pPr/>
        </w:pPrChange>
      </w:pPr>
      <w:ins w:id="318" w:author="Marshall Clemens" w:date="2018-10-19T09:59:00Z">
        <w:r>
          <w:rPr>
            <w:rFonts w:ascii="Helvetica Neue" w:hAnsi="Helvetica Neue"/>
            <w:u w:val="single"/>
          </w:rPr>
          <w:t xml:space="preserve">A Tool for </w:t>
        </w:r>
      </w:ins>
      <w:r w:rsidR="00311E07" w:rsidRPr="00B3667B">
        <w:rPr>
          <w:rFonts w:ascii="Helvetica Neue" w:hAnsi="Helvetica Neue"/>
          <w:u w:val="single"/>
          <w:rPrChange w:id="319" w:author="Marshall Clemens" w:date="2018-10-19T07:56:00Z">
            <w:rPr>
              <w:rFonts w:ascii="Helvetica Neue" w:hAnsi="Helvetica Neue"/>
              <w:u w:val="single"/>
            </w:rPr>
          </w:rPrChange>
        </w:rPr>
        <w:t>Engag</w:t>
      </w:r>
      <w:ins w:id="320" w:author="Marshall Clemens" w:date="2018-10-19T10:00:00Z">
        <w:r>
          <w:rPr>
            <w:rFonts w:ascii="Helvetica Neue" w:hAnsi="Helvetica Neue"/>
            <w:u w:val="single"/>
          </w:rPr>
          <w:t>ing</w:t>
        </w:r>
      </w:ins>
      <w:del w:id="321" w:author="Marshall Clemens" w:date="2018-10-19T09:59:00Z">
        <w:r w:rsidR="00311E07" w:rsidRPr="00B3667B" w:rsidDel="00E20C9B">
          <w:rPr>
            <w:rFonts w:ascii="Helvetica Neue" w:hAnsi="Helvetica Neue"/>
            <w:u w:val="single"/>
            <w:rPrChange w:id="322" w:author="Marshall Clemens" w:date="2018-10-19T07:56:00Z">
              <w:rPr>
                <w:rFonts w:ascii="Helvetica Neue" w:hAnsi="Helvetica Neue"/>
                <w:u w:val="single"/>
              </w:rPr>
            </w:rPrChange>
          </w:rPr>
          <w:delText>ement</w:delText>
        </w:r>
      </w:del>
      <w:r w:rsidR="00311E07" w:rsidRPr="00B3667B">
        <w:rPr>
          <w:rFonts w:ascii="Helvetica Neue" w:hAnsi="Helvetica Neue"/>
          <w:u w:val="single"/>
          <w:rPrChange w:id="323" w:author="Marshall Clemens" w:date="2018-10-19T07:56:00Z">
            <w:rPr>
              <w:rFonts w:ascii="Helvetica Neue" w:hAnsi="Helvetica Neue"/>
              <w:u w:val="single"/>
            </w:rPr>
          </w:rPrChange>
        </w:rPr>
        <w:t xml:space="preserve"> and Communicat</w:t>
      </w:r>
      <w:ins w:id="324" w:author="Marshall Clemens" w:date="2018-10-19T10:00:00Z">
        <w:r>
          <w:rPr>
            <w:rFonts w:ascii="Helvetica Neue" w:hAnsi="Helvetica Neue"/>
            <w:u w:val="single"/>
          </w:rPr>
          <w:t>ing with Others</w:t>
        </w:r>
      </w:ins>
      <w:del w:id="325" w:author="Marshall Clemens" w:date="2018-10-19T10:00:00Z">
        <w:r w:rsidR="00311E07" w:rsidRPr="00B3667B" w:rsidDel="00E20C9B">
          <w:rPr>
            <w:rFonts w:ascii="Helvetica Neue" w:hAnsi="Helvetica Neue"/>
            <w:u w:val="single"/>
            <w:rPrChange w:id="326" w:author="Marshall Clemens" w:date="2018-10-19T07:56:00Z">
              <w:rPr>
                <w:rFonts w:ascii="Helvetica Neue" w:hAnsi="Helvetica Neue"/>
                <w:u w:val="single"/>
              </w:rPr>
            </w:rPrChange>
          </w:rPr>
          <w:delText>ions Tool</w:delText>
        </w:r>
      </w:del>
    </w:p>
    <w:p w14:paraId="3357836D" w14:textId="3F59B700" w:rsidR="00311E07" w:rsidRPr="00B3667B" w:rsidRDefault="00311E07" w:rsidP="00666E9E">
      <w:pPr>
        <w:tabs>
          <w:tab w:val="left" w:pos="6480"/>
        </w:tabs>
        <w:ind w:right="2790"/>
        <w:rPr>
          <w:rFonts w:ascii="Helvetica Neue" w:hAnsi="Helvetica Neue"/>
          <w:u w:val="single"/>
          <w:rPrChange w:id="327" w:author="Marshall Clemens" w:date="2018-10-19T07:56:00Z">
            <w:rPr>
              <w:rFonts w:ascii="Helvetica Neue" w:hAnsi="Helvetica Neue"/>
              <w:u w:val="single"/>
            </w:rPr>
          </w:rPrChange>
        </w:rPr>
        <w:pPrChange w:id="328" w:author="Marshall Clemens" w:date="2018-10-19T12:24:00Z">
          <w:pPr/>
        </w:pPrChange>
      </w:pPr>
    </w:p>
    <w:p w14:paraId="088DB5CF" w14:textId="26941AAC" w:rsidR="00311E07" w:rsidRPr="00B3667B" w:rsidRDefault="00311E07" w:rsidP="00666E9E">
      <w:pPr>
        <w:tabs>
          <w:tab w:val="left" w:pos="6480"/>
        </w:tabs>
        <w:ind w:right="2790"/>
        <w:rPr>
          <w:rFonts w:ascii="Helvetica Neue" w:hAnsi="Helvetica Neue"/>
          <w:rPrChange w:id="329" w:author="Marshall Clemens" w:date="2018-10-19T07:56:00Z">
            <w:rPr>
              <w:rFonts w:ascii="Helvetica Neue" w:hAnsi="Helvetica Neue"/>
            </w:rPr>
          </w:rPrChange>
        </w:rPr>
        <w:pPrChange w:id="330" w:author="Marshall Clemens" w:date="2018-10-19T12:24:00Z">
          <w:pPr/>
        </w:pPrChange>
      </w:pPr>
      <w:del w:id="331" w:author="Marshall Clemens" w:date="2018-10-19T10:01:00Z">
        <w:r w:rsidRPr="00E60A84" w:rsidDel="00E20C9B">
          <w:rPr>
            <w:rFonts w:ascii="Helvetica Neue" w:hAnsi="Helvetica Neue"/>
            <w:b/>
            <w:rPrChange w:id="332" w:author="Marshall Clemens" w:date="2018-10-19T12:13:00Z">
              <w:rPr>
                <w:rFonts w:ascii="Helvetica Neue" w:hAnsi="Helvetica Neue"/>
              </w:rPr>
            </w:rPrChange>
          </w:rPr>
          <w:delText xml:space="preserve">Elegant layout, smart and creative style </w:delText>
        </w:r>
      </w:del>
      <w:ins w:id="333" w:author="Marshall Clemens" w:date="2018-10-19T10:01:00Z">
        <w:r w:rsidR="00E20C9B" w:rsidRPr="00E60A84">
          <w:rPr>
            <w:rFonts w:ascii="Helvetica Neue" w:hAnsi="Helvetica Neue"/>
            <w:b/>
            <w:rPrChange w:id="334" w:author="Marshall Clemens" w:date="2018-10-19T12:13:00Z">
              <w:rPr>
                <w:rFonts w:ascii="Helvetica Neue" w:hAnsi="Helvetica Neue"/>
              </w:rPr>
            </w:rPrChange>
          </w:rPr>
          <w:t>R</w:t>
        </w:r>
      </w:ins>
      <w:del w:id="335" w:author="Marshall Clemens" w:date="2018-10-19T10:01:00Z">
        <w:r w:rsidRPr="00E60A84" w:rsidDel="00E20C9B">
          <w:rPr>
            <w:rFonts w:ascii="Helvetica Neue" w:hAnsi="Helvetica Neue"/>
            <w:b/>
            <w:rPrChange w:id="336" w:author="Marshall Clemens" w:date="2018-10-19T12:13:00Z">
              <w:rPr>
                <w:rFonts w:ascii="Helvetica Neue" w:hAnsi="Helvetica Neue"/>
              </w:rPr>
            </w:rPrChange>
          </w:rPr>
          <w:delText>r</w:delText>
        </w:r>
      </w:del>
      <w:r w:rsidRPr="00E60A84">
        <w:rPr>
          <w:rFonts w:ascii="Helvetica Neue" w:hAnsi="Helvetica Neue"/>
          <w:b/>
          <w:rPrChange w:id="337" w:author="Marshall Clemens" w:date="2018-10-19T12:13:00Z">
            <w:rPr>
              <w:rFonts w:ascii="Helvetica Neue" w:hAnsi="Helvetica Neue"/>
            </w:rPr>
          </w:rPrChange>
        </w:rPr>
        <w:t>emov</w:t>
      </w:r>
      <w:ins w:id="338" w:author="Marshall Clemens" w:date="2018-10-19T10:01:00Z">
        <w:r w:rsidR="00E20C9B" w:rsidRPr="00E60A84">
          <w:rPr>
            <w:rFonts w:ascii="Helvetica Neue" w:hAnsi="Helvetica Neue"/>
            <w:b/>
            <w:rPrChange w:id="339" w:author="Marshall Clemens" w:date="2018-10-19T12:13:00Z">
              <w:rPr>
                <w:rFonts w:ascii="Helvetica Neue" w:hAnsi="Helvetica Neue"/>
              </w:rPr>
            </w:rPrChange>
          </w:rPr>
          <w:t xml:space="preserve">ing the </w:t>
        </w:r>
      </w:ins>
      <w:del w:id="340" w:author="Marshall Clemens" w:date="2018-10-19T10:01:00Z">
        <w:r w:rsidRPr="00E60A84" w:rsidDel="00E20C9B">
          <w:rPr>
            <w:rFonts w:ascii="Helvetica Neue" w:hAnsi="Helvetica Neue"/>
            <w:b/>
            <w:rPrChange w:id="341" w:author="Marshall Clemens" w:date="2018-10-19T12:13:00Z">
              <w:rPr>
                <w:rFonts w:ascii="Helvetica Neue" w:hAnsi="Helvetica Neue"/>
              </w:rPr>
            </w:rPrChange>
          </w:rPr>
          <w:delText xml:space="preserve">e </w:delText>
        </w:r>
      </w:del>
      <w:r w:rsidRPr="00E60A84">
        <w:rPr>
          <w:rFonts w:ascii="Helvetica Neue" w:hAnsi="Helvetica Neue"/>
          <w:b/>
          <w:rPrChange w:id="342" w:author="Marshall Clemens" w:date="2018-10-19T12:13:00Z">
            <w:rPr>
              <w:rFonts w:ascii="Helvetica Neue" w:hAnsi="Helvetica Neue"/>
            </w:rPr>
          </w:rPrChange>
        </w:rPr>
        <w:t>‘fear of complexity’</w:t>
      </w:r>
      <w:ins w:id="343" w:author="Marshall Clemens" w:date="2018-10-19T10:01:00Z">
        <w:r w:rsidR="00E20C9B" w:rsidRPr="00E60A84">
          <w:rPr>
            <w:rFonts w:ascii="Helvetica Neue" w:hAnsi="Helvetica Neue"/>
            <w:b/>
            <w:rPrChange w:id="344" w:author="Marshall Clemens" w:date="2018-10-19T12:13:00Z">
              <w:rPr>
                <w:rFonts w:ascii="Helvetica Neue" w:hAnsi="Helvetica Neue"/>
              </w:rPr>
            </w:rPrChange>
          </w:rPr>
          <w:t>:</w:t>
        </w:r>
      </w:ins>
      <w:ins w:id="345" w:author="Marshall Clemens" w:date="2018-10-19T10:02:00Z">
        <w:r w:rsidR="00E20C9B">
          <w:rPr>
            <w:rFonts w:ascii="Helvetica Neue" w:hAnsi="Helvetica Neue"/>
          </w:rPr>
          <w:t xml:space="preserve"> by using an e</w:t>
        </w:r>
        <w:r w:rsidR="00E20C9B" w:rsidRPr="00444318">
          <w:rPr>
            <w:rFonts w:ascii="Helvetica Neue" w:hAnsi="Helvetica Neue"/>
          </w:rPr>
          <w:t xml:space="preserve">legant </w:t>
        </w:r>
        <w:r w:rsidR="00E20C9B">
          <w:rPr>
            <w:rFonts w:ascii="Helvetica Neue" w:hAnsi="Helvetica Neue"/>
          </w:rPr>
          <w:t xml:space="preserve">visual </w:t>
        </w:r>
        <w:r w:rsidR="00E20C9B" w:rsidRPr="00444318">
          <w:rPr>
            <w:rFonts w:ascii="Helvetica Neue" w:hAnsi="Helvetica Neue"/>
          </w:rPr>
          <w:t>layout, smart and creative style</w:t>
        </w:r>
      </w:ins>
      <w:ins w:id="346" w:author="Marshall Clemens" w:date="2018-10-19T12:07:00Z">
        <w:r w:rsidR="00E60A84">
          <w:rPr>
            <w:rFonts w:ascii="Helvetica Neue" w:hAnsi="Helvetica Neue"/>
          </w:rPr>
          <w:t>.</w:t>
        </w:r>
      </w:ins>
    </w:p>
    <w:p w14:paraId="6FCE62FF" w14:textId="3F84696A" w:rsidR="00311E07" w:rsidRPr="00B3667B" w:rsidRDefault="00311E07" w:rsidP="00666E9E">
      <w:pPr>
        <w:tabs>
          <w:tab w:val="left" w:pos="6480"/>
        </w:tabs>
        <w:ind w:right="2790"/>
        <w:rPr>
          <w:rFonts w:ascii="Helvetica Neue" w:hAnsi="Helvetica Neue"/>
          <w:u w:val="single"/>
          <w:rPrChange w:id="347" w:author="Marshall Clemens" w:date="2018-10-19T07:56:00Z">
            <w:rPr>
              <w:rFonts w:ascii="Helvetica Neue" w:hAnsi="Helvetica Neue"/>
              <w:u w:val="single"/>
            </w:rPr>
          </w:rPrChange>
        </w:rPr>
        <w:pPrChange w:id="348" w:author="Marshall Clemens" w:date="2018-10-19T12:24:00Z">
          <w:pPr/>
        </w:pPrChange>
      </w:pPr>
    </w:p>
    <w:p w14:paraId="5C93D727" w14:textId="39159D53" w:rsidR="00311E07" w:rsidRDefault="00E20C9B" w:rsidP="00666E9E">
      <w:pPr>
        <w:tabs>
          <w:tab w:val="left" w:pos="6480"/>
        </w:tabs>
        <w:ind w:right="2790"/>
        <w:rPr>
          <w:ins w:id="349" w:author="Marshall Clemens" w:date="2018-10-19T10:03:00Z"/>
          <w:rFonts w:ascii="Helvetica Neue" w:hAnsi="Helvetica Neue"/>
        </w:rPr>
        <w:pPrChange w:id="350" w:author="Marshall Clemens" w:date="2018-10-19T12:24:00Z">
          <w:pPr/>
        </w:pPrChange>
      </w:pPr>
      <w:ins w:id="351" w:author="Marshall Clemens" w:date="2018-10-19T10:03:00Z">
        <w:r w:rsidRPr="00E60A84">
          <w:rPr>
            <w:rFonts w:ascii="Helvetica Neue" w:hAnsi="Helvetica Neue"/>
            <w:b/>
            <w:rPrChange w:id="352" w:author="Marshall Clemens" w:date="2018-10-19T12:13:00Z">
              <w:rPr>
                <w:rFonts w:ascii="Helvetica Neue" w:hAnsi="Helvetica Neue"/>
              </w:rPr>
            </w:rPrChange>
          </w:rPr>
          <w:t>Multiple</w:t>
        </w:r>
      </w:ins>
      <w:ins w:id="353" w:author="Marshall Clemens" w:date="2018-10-19T10:01:00Z">
        <w:r w:rsidRPr="00E60A84">
          <w:rPr>
            <w:rFonts w:ascii="Helvetica Neue" w:hAnsi="Helvetica Neue"/>
            <w:b/>
            <w:rPrChange w:id="354" w:author="Marshall Clemens" w:date="2018-10-19T12:13:00Z">
              <w:rPr>
                <w:rFonts w:ascii="Helvetica Neue" w:hAnsi="Helvetica Neue"/>
              </w:rPr>
            </w:rPrChange>
          </w:rPr>
          <w:t xml:space="preserve"> ways to engage:</w:t>
        </w:r>
        <w:r>
          <w:rPr>
            <w:rFonts w:ascii="Helvetica Neue" w:hAnsi="Helvetica Neue"/>
          </w:rPr>
          <w:t xml:space="preserve"> </w:t>
        </w:r>
      </w:ins>
      <w:r w:rsidR="00311E07" w:rsidRPr="00B3667B">
        <w:rPr>
          <w:rFonts w:ascii="Helvetica Neue" w:hAnsi="Helvetica Neue"/>
          <w:rPrChange w:id="355" w:author="Marshall Clemens" w:date="2018-10-19T07:56:00Z">
            <w:rPr>
              <w:rFonts w:ascii="Helvetica Neue" w:hAnsi="Helvetica Neue"/>
            </w:rPr>
          </w:rPrChange>
        </w:rPr>
        <w:t xml:space="preserve">Interactive &amp; intuitive navigation offer a choice to explore maps at own pace or sit back and watch relevant videos, </w:t>
      </w:r>
      <w:ins w:id="356" w:author="Marshall Clemens" w:date="2018-10-19T12:08:00Z">
        <w:r w:rsidR="00E60A84">
          <w:rPr>
            <w:rFonts w:ascii="Helvetica Neue" w:hAnsi="Helvetica Neue"/>
          </w:rPr>
          <w:t>v</w:t>
        </w:r>
      </w:ins>
      <w:del w:id="357" w:author="Marshall Clemens" w:date="2018-10-19T12:08:00Z">
        <w:r w:rsidR="00311E07" w:rsidRPr="00B3667B" w:rsidDel="00E60A84">
          <w:rPr>
            <w:rFonts w:ascii="Helvetica Neue" w:hAnsi="Helvetica Neue"/>
            <w:rPrChange w:id="358" w:author="Marshall Clemens" w:date="2018-10-19T07:56:00Z">
              <w:rPr>
                <w:rFonts w:ascii="Helvetica Neue" w:hAnsi="Helvetica Neue"/>
              </w:rPr>
            </w:rPrChange>
          </w:rPr>
          <w:delText>V</w:delText>
        </w:r>
      </w:del>
      <w:r w:rsidR="00311E07" w:rsidRPr="00B3667B">
        <w:rPr>
          <w:rFonts w:ascii="Helvetica Neue" w:hAnsi="Helvetica Neue"/>
          <w:rPrChange w:id="359" w:author="Marshall Clemens" w:date="2018-10-19T07:56:00Z">
            <w:rPr>
              <w:rFonts w:ascii="Helvetica Neue" w:hAnsi="Helvetica Neue"/>
            </w:rPr>
          </w:rPrChange>
        </w:rPr>
        <w:t>oice</w:t>
      </w:r>
      <w:ins w:id="360" w:author="Marshall Clemens" w:date="2018-10-19T12:08:00Z">
        <w:r w:rsidR="00E60A84">
          <w:rPr>
            <w:rFonts w:ascii="Helvetica Neue" w:hAnsi="Helvetica Neue"/>
          </w:rPr>
          <w:t>-</w:t>
        </w:r>
      </w:ins>
      <w:del w:id="361" w:author="Marshall Clemens" w:date="2018-10-19T12:08:00Z">
        <w:r w:rsidR="00311E07" w:rsidRPr="00B3667B" w:rsidDel="00E60A84">
          <w:rPr>
            <w:rFonts w:ascii="Helvetica Neue" w:hAnsi="Helvetica Neue"/>
            <w:rPrChange w:id="362" w:author="Marshall Clemens" w:date="2018-10-19T07:56:00Z">
              <w:rPr>
                <w:rFonts w:ascii="Helvetica Neue" w:hAnsi="Helvetica Neue"/>
              </w:rPr>
            </w:rPrChange>
          </w:rPr>
          <w:delText xml:space="preserve"> </w:delText>
        </w:r>
      </w:del>
      <w:r w:rsidR="00311E07" w:rsidRPr="00B3667B">
        <w:rPr>
          <w:rFonts w:ascii="Helvetica Neue" w:hAnsi="Helvetica Neue"/>
          <w:rPrChange w:id="363" w:author="Marshall Clemens" w:date="2018-10-19T07:56:00Z">
            <w:rPr>
              <w:rFonts w:ascii="Helvetica Neue" w:hAnsi="Helvetica Neue"/>
            </w:rPr>
          </w:rPrChange>
        </w:rPr>
        <w:t>over</w:t>
      </w:r>
      <w:ins w:id="364" w:author="Marshall Clemens" w:date="2018-10-19T12:08:00Z">
        <w:r w:rsidR="00E60A84">
          <w:rPr>
            <w:rFonts w:ascii="Helvetica Neue" w:hAnsi="Helvetica Neue"/>
          </w:rPr>
          <w:t>-a</w:t>
        </w:r>
      </w:ins>
      <w:del w:id="365" w:author="Marshall Clemens" w:date="2018-10-19T12:08:00Z">
        <w:r w:rsidR="00311E07" w:rsidRPr="00B3667B" w:rsidDel="00E60A84">
          <w:rPr>
            <w:rFonts w:ascii="Helvetica Neue" w:hAnsi="Helvetica Neue"/>
            <w:rPrChange w:id="366" w:author="Marshall Clemens" w:date="2018-10-19T07:56:00Z">
              <w:rPr>
                <w:rFonts w:ascii="Helvetica Neue" w:hAnsi="Helvetica Neue"/>
              </w:rPr>
            </w:rPrChange>
          </w:rPr>
          <w:delText xml:space="preserve"> A</w:delText>
        </w:r>
      </w:del>
      <w:r w:rsidR="00311E07" w:rsidRPr="00B3667B">
        <w:rPr>
          <w:rFonts w:ascii="Helvetica Neue" w:hAnsi="Helvetica Neue"/>
          <w:rPrChange w:id="367" w:author="Marshall Clemens" w:date="2018-10-19T07:56:00Z">
            <w:rPr>
              <w:rFonts w:ascii="Helvetica Neue" w:hAnsi="Helvetica Neue"/>
            </w:rPr>
          </w:rPrChange>
        </w:rPr>
        <w:t>nimations, etc.</w:t>
      </w:r>
    </w:p>
    <w:p w14:paraId="4DE318D4" w14:textId="1C3C629F" w:rsidR="00E20C9B" w:rsidRDefault="00E20C9B" w:rsidP="00666E9E">
      <w:pPr>
        <w:tabs>
          <w:tab w:val="left" w:pos="6480"/>
        </w:tabs>
        <w:ind w:right="2790"/>
        <w:rPr>
          <w:ins w:id="368" w:author="Marshall Clemens" w:date="2018-10-19T10:03:00Z"/>
          <w:rFonts w:ascii="Helvetica Neue" w:hAnsi="Helvetica Neue"/>
        </w:rPr>
        <w:pPrChange w:id="369" w:author="Marshall Clemens" w:date="2018-10-19T12:24:00Z">
          <w:pPr/>
        </w:pPrChange>
      </w:pPr>
    </w:p>
    <w:p w14:paraId="53A02CED" w14:textId="63CD517E" w:rsidR="00E20C9B" w:rsidRPr="00B3667B" w:rsidDel="00E60A84" w:rsidRDefault="00E60A84" w:rsidP="00666E9E">
      <w:pPr>
        <w:tabs>
          <w:tab w:val="left" w:pos="6480"/>
        </w:tabs>
        <w:ind w:right="2790"/>
        <w:rPr>
          <w:del w:id="370" w:author="Marshall Clemens" w:date="2018-10-19T12:11:00Z"/>
          <w:rFonts w:ascii="Helvetica Neue" w:hAnsi="Helvetica Neue"/>
          <w:rPrChange w:id="371" w:author="Marshall Clemens" w:date="2018-10-19T07:56:00Z">
            <w:rPr>
              <w:del w:id="372" w:author="Marshall Clemens" w:date="2018-10-19T12:11:00Z"/>
              <w:rFonts w:ascii="Helvetica Neue" w:hAnsi="Helvetica Neue"/>
            </w:rPr>
          </w:rPrChange>
        </w:rPr>
        <w:pPrChange w:id="373" w:author="Marshall Clemens" w:date="2018-10-19T12:24:00Z">
          <w:pPr/>
        </w:pPrChange>
      </w:pPr>
      <w:ins w:id="374" w:author="Marshall Clemens" w:date="2018-10-19T10:03:00Z">
        <w:r w:rsidRPr="00E60A84">
          <w:rPr>
            <w:rFonts w:ascii="Helvetica Neue" w:hAnsi="Helvetica Neue"/>
            <w:b/>
            <w:rPrChange w:id="375" w:author="Marshall Clemens" w:date="2018-10-19T12:13:00Z">
              <w:rPr>
                <w:rFonts w:ascii="Helvetica Neue" w:hAnsi="Helvetica Neue"/>
              </w:rPr>
            </w:rPrChange>
          </w:rPr>
          <w:t>A</w:t>
        </w:r>
      </w:ins>
      <w:ins w:id="376" w:author="Marshall Clemens" w:date="2018-10-19T12:09:00Z">
        <w:r w:rsidRPr="00E60A84">
          <w:rPr>
            <w:rFonts w:ascii="Helvetica Neue" w:hAnsi="Helvetica Neue"/>
            <w:b/>
            <w:rPrChange w:id="377" w:author="Marshall Clemens" w:date="2018-10-19T12:13:00Z">
              <w:rPr>
                <w:rFonts w:ascii="Helvetica Neue" w:hAnsi="Helvetica Neue"/>
              </w:rPr>
            </w:rPrChange>
          </w:rPr>
          <w:t xml:space="preserve"> </w:t>
        </w:r>
      </w:ins>
      <w:ins w:id="378" w:author="Marshall Clemens" w:date="2018-10-19T10:03:00Z">
        <w:r w:rsidR="00E20C9B" w:rsidRPr="00E60A84">
          <w:rPr>
            <w:rFonts w:ascii="Helvetica Neue" w:hAnsi="Helvetica Neue"/>
            <w:b/>
            <w:rPrChange w:id="379" w:author="Marshall Clemens" w:date="2018-10-19T12:13:00Z">
              <w:rPr>
                <w:rFonts w:ascii="Helvetica Neue" w:hAnsi="Helvetica Neue"/>
              </w:rPr>
            </w:rPrChange>
          </w:rPr>
          <w:t xml:space="preserve">hub for </w:t>
        </w:r>
      </w:ins>
      <w:ins w:id="380" w:author="Marshall Clemens" w:date="2018-10-19T10:04:00Z">
        <w:r w:rsidR="00E20C9B" w:rsidRPr="00E60A84">
          <w:rPr>
            <w:rFonts w:ascii="Helvetica Neue" w:hAnsi="Helvetica Neue"/>
            <w:b/>
            <w:rPrChange w:id="381" w:author="Marshall Clemens" w:date="2018-10-19T12:13:00Z">
              <w:rPr>
                <w:rFonts w:ascii="Helvetica Neue" w:hAnsi="Helvetica Neue"/>
              </w:rPr>
            </w:rPrChange>
          </w:rPr>
          <w:t>community engagement:</w:t>
        </w:r>
      </w:ins>
      <w:ins w:id="382" w:author="Marshall Clemens" w:date="2018-10-19T12:09:00Z">
        <w:r w:rsidRPr="00E60A84">
          <w:rPr>
            <w:rFonts w:ascii="Helvetica Neue" w:hAnsi="Helvetica Neue"/>
            <w:b/>
            <w:rPrChange w:id="383" w:author="Marshall Clemens" w:date="2018-10-19T12:13:00Z">
              <w:rPr>
                <w:rFonts w:ascii="Helvetica Neue" w:hAnsi="Helvetica Neue"/>
              </w:rPr>
            </w:rPrChange>
          </w:rPr>
          <w:t xml:space="preserve"> </w:t>
        </w:r>
      </w:ins>
      <w:ins w:id="384" w:author="Marshall Clemens" w:date="2018-10-19T12:10:00Z">
        <w:r>
          <w:rPr>
            <w:rFonts w:ascii="Helvetica Neue" w:hAnsi="Helvetica Neue"/>
          </w:rPr>
          <w:t>visualizing</w:t>
        </w:r>
      </w:ins>
      <w:ins w:id="385" w:author="Marshall Clemens" w:date="2018-10-19T12:09:00Z">
        <w:r>
          <w:rPr>
            <w:rFonts w:ascii="Helvetica Neue" w:hAnsi="Helvetica Neue"/>
          </w:rPr>
          <w:t xml:space="preserve"> </w:t>
        </w:r>
        <w:r>
          <w:rPr>
            <w:rFonts w:ascii="Helvetica Neue" w:hAnsi="Helvetica Neue"/>
          </w:rPr>
          <w:t>our shared understanding</w:t>
        </w:r>
      </w:ins>
      <w:ins w:id="386" w:author="Marshall Clemens" w:date="2018-10-19T12:10:00Z">
        <w:r>
          <w:rPr>
            <w:rFonts w:ascii="Helvetica Neue" w:hAnsi="Helvetica Neue"/>
          </w:rPr>
          <w:t xml:space="preserve"> of the issues</w:t>
        </w:r>
      </w:ins>
      <w:ins w:id="387" w:author="Marshall Clemens" w:date="2018-10-19T12:11:00Z">
        <w:r>
          <w:rPr>
            <w:rFonts w:ascii="Helvetica Neue" w:hAnsi="Helvetica Neue"/>
          </w:rPr>
          <w:t>, the maps provide a platform</w:t>
        </w:r>
      </w:ins>
    </w:p>
    <w:p w14:paraId="09DE24E9" w14:textId="230530B5" w:rsidR="00E60A84" w:rsidRPr="00444318" w:rsidRDefault="00E60A84" w:rsidP="00666E9E">
      <w:pPr>
        <w:tabs>
          <w:tab w:val="left" w:pos="6480"/>
        </w:tabs>
        <w:ind w:right="2790"/>
        <w:rPr>
          <w:ins w:id="388" w:author="Marshall Clemens" w:date="2018-10-19T12:07:00Z"/>
          <w:rFonts w:ascii="Helvetica Neue" w:hAnsi="Helvetica Neue"/>
        </w:rPr>
        <w:pPrChange w:id="389" w:author="Marshall Clemens" w:date="2018-10-19T12:24:00Z">
          <w:pPr/>
        </w:pPrChange>
      </w:pPr>
      <w:ins w:id="390" w:author="Marshall Clemens" w:date="2018-10-19T12:07:00Z">
        <w:r>
          <w:rPr>
            <w:rFonts w:ascii="Helvetica Neue" w:hAnsi="Helvetica Neue"/>
          </w:rPr>
          <w:t xml:space="preserve"> to dis</w:t>
        </w:r>
        <w:r>
          <w:rPr>
            <w:rFonts w:ascii="Helvetica Neue" w:hAnsi="Helvetica Neue"/>
          </w:rPr>
          <w:t>cuss, debate, and work creatively towards solutions</w:t>
        </w:r>
      </w:ins>
      <w:ins w:id="391" w:author="Marshall Clemens" w:date="2018-10-19T12:11:00Z">
        <w:r>
          <w:rPr>
            <w:rFonts w:ascii="Helvetica Neue" w:hAnsi="Helvetica Neue"/>
          </w:rPr>
          <w:t>.</w:t>
        </w:r>
      </w:ins>
    </w:p>
    <w:p w14:paraId="5C4CD041" w14:textId="77777777" w:rsidR="00E60A84" w:rsidRPr="00B3667B" w:rsidRDefault="00E60A84" w:rsidP="00666E9E">
      <w:pPr>
        <w:tabs>
          <w:tab w:val="left" w:pos="6480"/>
        </w:tabs>
        <w:ind w:right="2790"/>
        <w:rPr>
          <w:rFonts w:ascii="Helvetica Neue" w:hAnsi="Helvetica Neue"/>
          <w:u w:val="single"/>
          <w:rPrChange w:id="392" w:author="Marshall Clemens" w:date="2018-10-19T07:56:00Z">
            <w:rPr>
              <w:rFonts w:ascii="Helvetica Neue" w:hAnsi="Helvetica Neue"/>
              <w:u w:val="single"/>
            </w:rPr>
          </w:rPrChange>
        </w:rPr>
        <w:pPrChange w:id="393" w:author="Marshall Clemens" w:date="2018-10-19T12:24:00Z">
          <w:pPr/>
        </w:pPrChange>
      </w:pPr>
    </w:p>
    <w:p w14:paraId="0F3E7F47" w14:textId="2EB1E1FD" w:rsidR="00311E07" w:rsidRPr="00B3667B" w:rsidRDefault="00311E07" w:rsidP="00666E9E">
      <w:pPr>
        <w:tabs>
          <w:tab w:val="left" w:pos="6480"/>
        </w:tabs>
        <w:ind w:right="2790"/>
        <w:rPr>
          <w:rFonts w:ascii="Helvetica Neue" w:hAnsi="Helvetica Neue"/>
          <w:rPrChange w:id="394" w:author="Marshall Clemens" w:date="2018-10-19T07:56:00Z">
            <w:rPr>
              <w:rFonts w:ascii="Helvetica Neue" w:hAnsi="Helvetica Neue"/>
            </w:rPr>
          </w:rPrChange>
        </w:rPr>
        <w:pPrChange w:id="395" w:author="Marshall Clemens" w:date="2018-10-19T12:24:00Z">
          <w:pPr/>
        </w:pPrChange>
      </w:pPr>
    </w:p>
    <w:p w14:paraId="7937732F" w14:textId="7C18E116" w:rsidR="00311E07" w:rsidRPr="00B3667B" w:rsidRDefault="00311E07" w:rsidP="00666E9E">
      <w:pPr>
        <w:tabs>
          <w:tab w:val="left" w:pos="6480"/>
        </w:tabs>
        <w:ind w:right="2790"/>
        <w:rPr>
          <w:rFonts w:ascii="Helvetica Neue" w:hAnsi="Helvetica Neue"/>
          <w:u w:val="single"/>
          <w:rPrChange w:id="396" w:author="Marshall Clemens" w:date="2018-10-19T07:56:00Z">
            <w:rPr>
              <w:rFonts w:ascii="Helvetica Neue" w:hAnsi="Helvetica Neue"/>
              <w:u w:val="single"/>
            </w:rPr>
          </w:rPrChange>
        </w:rPr>
        <w:pPrChange w:id="397" w:author="Marshall Clemens" w:date="2018-10-19T12:24:00Z">
          <w:pPr/>
        </w:pPrChange>
      </w:pPr>
      <w:r w:rsidRPr="00B3667B">
        <w:rPr>
          <w:rFonts w:ascii="Helvetica Neue" w:hAnsi="Helvetica Neue"/>
          <w:u w:val="single"/>
          <w:rPrChange w:id="398" w:author="Marshall Clemens" w:date="2018-10-19T07:56:00Z">
            <w:rPr>
              <w:rFonts w:ascii="Helvetica Neue" w:hAnsi="Helvetica Neue"/>
              <w:u w:val="single"/>
            </w:rPr>
          </w:rPrChange>
        </w:rPr>
        <w:t>Partnership from Insight to Action</w:t>
      </w:r>
    </w:p>
    <w:p w14:paraId="61800346" w14:textId="070A8A98" w:rsidR="00311E07" w:rsidRPr="00B3667B" w:rsidRDefault="00311E07" w:rsidP="00666E9E">
      <w:pPr>
        <w:tabs>
          <w:tab w:val="left" w:pos="6480"/>
        </w:tabs>
        <w:ind w:right="2790"/>
        <w:rPr>
          <w:rFonts w:ascii="Helvetica Neue" w:hAnsi="Helvetica Neue"/>
          <w:u w:val="single"/>
          <w:rPrChange w:id="399" w:author="Marshall Clemens" w:date="2018-10-19T07:56:00Z">
            <w:rPr>
              <w:rFonts w:ascii="Helvetica Neue" w:hAnsi="Helvetica Neue"/>
              <w:u w:val="single"/>
            </w:rPr>
          </w:rPrChange>
        </w:rPr>
        <w:pPrChange w:id="400" w:author="Marshall Clemens" w:date="2018-10-19T12:24:00Z">
          <w:pPr/>
        </w:pPrChange>
      </w:pPr>
    </w:p>
    <w:p w14:paraId="3A73ADDB" w14:textId="064C93AD" w:rsidR="00311E07" w:rsidRPr="00B3667B" w:rsidRDefault="00311E07" w:rsidP="00666E9E">
      <w:pPr>
        <w:tabs>
          <w:tab w:val="left" w:pos="6480"/>
        </w:tabs>
        <w:ind w:right="2790"/>
        <w:rPr>
          <w:rFonts w:ascii="Helvetica Neue" w:hAnsi="Helvetica Neue"/>
          <w:u w:val="single"/>
          <w:rPrChange w:id="401" w:author="Marshall Clemens" w:date="2018-10-19T07:56:00Z">
            <w:rPr>
              <w:rFonts w:ascii="Helvetica Neue" w:hAnsi="Helvetica Neue"/>
              <w:u w:val="single"/>
            </w:rPr>
          </w:rPrChange>
        </w:rPr>
        <w:pPrChange w:id="402" w:author="Marshall Clemens" w:date="2018-10-19T12:24:00Z">
          <w:pPr/>
        </w:pPrChange>
      </w:pPr>
      <w:r w:rsidRPr="00B3667B">
        <w:rPr>
          <w:rFonts w:ascii="Helvetica Neue" w:hAnsi="Helvetica Neue"/>
          <w:u w:val="single"/>
          <w:rPrChange w:id="403" w:author="Marshall Clemens" w:date="2018-10-19T07:56:00Z">
            <w:rPr>
              <w:rFonts w:ascii="Helvetica Neue" w:hAnsi="Helvetica Neue"/>
              <w:u w:val="single"/>
            </w:rPr>
          </w:rPrChange>
        </w:rPr>
        <w:t xml:space="preserve">Our Team </w:t>
      </w:r>
    </w:p>
    <w:p w14:paraId="42CA0321" w14:textId="5AE6D411" w:rsidR="00311E07" w:rsidRPr="00B3667B" w:rsidRDefault="00311E07" w:rsidP="00666E9E">
      <w:pPr>
        <w:tabs>
          <w:tab w:val="left" w:pos="6480"/>
        </w:tabs>
        <w:ind w:right="2790"/>
        <w:rPr>
          <w:rFonts w:ascii="Helvetica Neue" w:hAnsi="Helvetica Neue"/>
          <w:u w:val="single"/>
          <w:rPrChange w:id="404" w:author="Marshall Clemens" w:date="2018-10-19T07:56:00Z">
            <w:rPr>
              <w:rFonts w:ascii="Helvetica Neue" w:hAnsi="Helvetica Neue"/>
              <w:u w:val="single"/>
            </w:rPr>
          </w:rPrChange>
        </w:rPr>
        <w:pPrChange w:id="405" w:author="Marshall Clemens" w:date="2018-10-19T12:24:00Z">
          <w:pPr/>
        </w:pPrChange>
      </w:pPr>
    </w:p>
    <w:p w14:paraId="29D022F2" w14:textId="520B133C" w:rsidR="00311E07" w:rsidRPr="00B3667B" w:rsidRDefault="00311E07" w:rsidP="00666E9E">
      <w:pPr>
        <w:tabs>
          <w:tab w:val="left" w:pos="6480"/>
        </w:tabs>
        <w:ind w:right="2790"/>
        <w:rPr>
          <w:rFonts w:ascii="Helvetica Neue" w:hAnsi="Helvetica Neue"/>
          <w:rPrChange w:id="406" w:author="Marshall Clemens" w:date="2018-10-19T07:56:00Z">
            <w:rPr>
              <w:rFonts w:ascii="Helvetica Neue" w:hAnsi="Helvetica Neue"/>
            </w:rPr>
          </w:rPrChange>
        </w:rPr>
        <w:pPrChange w:id="407" w:author="Marshall Clemens" w:date="2018-10-19T12:24:00Z">
          <w:pPr/>
        </w:pPrChange>
      </w:pPr>
      <w:r w:rsidRPr="00B3667B">
        <w:rPr>
          <w:rFonts w:ascii="Helvetica Neue" w:hAnsi="Helvetica Neue"/>
          <w:rPrChange w:id="408" w:author="Marshall Clemens" w:date="2018-10-19T07:56:00Z">
            <w:rPr>
              <w:rFonts w:ascii="Helvetica Neue" w:hAnsi="Helvetica Neue"/>
            </w:rPr>
          </w:rPrChange>
        </w:rPr>
        <w:t xml:space="preserve">Our </w:t>
      </w:r>
      <w:del w:id="409" w:author="Marshall Clemens" w:date="2018-10-19T10:06:00Z">
        <w:r w:rsidRPr="00B3667B" w:rsidDel="00E20C9B">
          <w:rPr>
            <w:rFonts w:ascii="Helvetica Neue" w:hAnsi="Helvetica Neue"/>
            <w:rPrChange w:id="410" w:author="Marshall Clemens" w:date="2018-10-19T07:56:00Z">
              <w:rPr>
                <w:rFonts w:ascii="Helvetica Neue" w:hAnsi="Helvetica Neue"/>
              </w:rPr>
            </w:rPrChange>
          </w:rPr>
          <w:delText xml:space="preserve">team of </w:delText>
        </w:r>
      </w:del>
      <w:r w:rsidRPr="00B3667B">
        <w:rPr>
          <w:rFonts w:ascii="Helvetica Neue" w:hAnsi="Helvetica Neue"/>
          <w:rPrChange w:id="411" w:author="Marshall Clemens" w:date="2018-10-19T07:56:00Z">
            <w:rPr>
              <w:rFonts w:ascii="Helvetica Neue" w:hAnsi="Helvetica Neue"/>
            </w:rPr>
          </w:rPrChange>
        </w:rPr>
        <w:t>senior consultants</w:t>
      </w:r>
      <w:ins w:id="412" w:author="Marshall Clemens" w:date="2018-10-19T10:05:00Z">
        <w:r w:rsidR="00E20C9B">
          <w:rPr>
            <w:rFonts w:ascii="Helvetica Neue" w:hAnsi="Helvetica Neue"/>
          </w:rPr>
          <w:t xml:space="preserve"> </w:t>
        </w:r>
      </w:ins>
      <w:del w:id="413" w:author="Marshall Clemens" w:date="2018-10-19T12:14:00Z">
        <w:r w:rsidRPr="00B3667B" w:rsidDel="00E60A84">
          <w:rPr>
            <w:rFonts w:ascii="Helvetica Neue" w:hAnsi="Helvetica Neue"/>
            <w:rPrChange w:id="414" w:author="Marshall Clemens" w:date="2018-10-19T07:56:00Z">
              <w:rPr>
                <w:rFonts w:ascii="Helvetica Neue" w:hAnsi="Helvetica Neue"/>
              </w:rPr>
            </w:rPrChange>
          </w:rPr>
          <w:delText xml:space="preserve"> </w:delText>
        </w:r>
      </w:del>
      <w:r w:rsidRPr="00B3667B">
        <w:rPr>
          <w:rFonts w:ascii="Helvetica Neue" w:hAnsi="Helvetica Neue"/>
          <w:rPrChange w:id="415" w:author="Marshall Clemens" w:date="2018-10-19T07:56:00Z">
            <w:rPr>
              <w:rFonts w:ascii="Helvetica Neue" w:hAnsi="Helvetica Neue"/>
            </w:rPr>
          </w:rPrChange>
        </w:rPr>
        <w:t>wor</w:t>
      </w:r>
      <w:del w:id="416" w:author="Marshall Clemens" w:date="2018-10-19T10:12:00Z">
        <w:r w:rsidRPr="00B3667B" w:rsidDel="00272D6E">
          <w:rPr>
            <w:rFonts w:ascii="Helvetica Neue" w:hAnsi="Helvetica Neue"/>
            <w:rPrChange w:id="417" w:author="Marshall Clemens" w:date="2018-10-19T07:56:00Z">
              <w:rPr>
                <w:rFonts w:ascii="Helvetica Neue" w:hAnsi="Helvetica Neue"/>
              </w:rPr>
            </w:rPrChange>
          </w:rPr>
          <w:delText>k</w:delText>
        </w:r>
      </w:del>
      <w:ins w:id="418" w:author="Marshall Clemens" w:date="2018-10-19T10:12:00Z">
        <w:r w:rsidR="00272D6E">
          <w:rPr>
            <w:rFonts w:ascii="Helvetica Neue" w:hAnsi="Helvetica Neue"/>
          </w:rPr>
          <w:t>k</w:t>
        </w:r>
      </w:ins>
      <w:del w:id="419" w:author="Marshall Clemens" w:date="2018-10-19T10:06:00Z">
        <w:r w:rsidRPr="00B3667B" w:rsidDel="00E20C9B">
          <w:rPr>
            <w:rFonts w:ascii="Helvetica Neue" w:hAnsi="Helvetica Neue"/>
            <w:rPrChange w:id="420" w:author="Marshall Clemens" w:date="2018-10-19T07:56:00Z">
              <w:rPr>
                <w:rFonts w:ascii="Helvetica Neue" w:hAnsi="Helvetica Neue"/>
              </w:rPr>
            </w:rPrChange>
          </w:rPr>
          <w:delText>s</w:delText>
        </w:r>
      </w:del>
      <w:r w:rsidRPr="00B3667B">
        <w:rPr>
          <w:rFonts w:ascii="Helvetica Neue" w:hAnsi="Helvetica Neue"/>
          <w:rPrChange w:id="421" w:author="Marshall Clemens" w:date="2018-10-19T07:56:00Z">
            <w:rPr>
              <w:rFonts w:ascii="Helvetica Neue" w:hAnsi="Helvetica Neue"/>
            </w:rPr>
          </w:rPrChange>
        </w:rPr>
        <w:t xml:space="preserve"> with you</w:t>
      </w:r>
      <w:ins w:id="422" w:author="Marshall Clemens" w:date="2018-10-19T10:06:00Z">
        <w:r w:rsidR="00E20C9B">
          <w:rPr>
            <w:rFonts w:ascii="Helvetica Neue" w:hAnsi="Helvetica Neue"/>
          </w:rPr>
          <w:t>r team</w:t>
        </w:r>
      </w:ins>
      <w:r w:rsidRPr="00B3667B">
        <w:rPr>
          <w:rFonts w:ascii="Helvetica Neue" w:hAnsi="Helvetica Neue"/>
          <w:rPrChange w:id="423" w:author="Marshall Clemens" w:date="2018-10-19T07:56:00Z">
            <w:rPr>
              <w:rFonts w:ascii="Helvetica Neue" w:hAnsi="Helvetica Neue"/>
            </w:rPr>
          </w:rPrChange>
        </w:rPr>
        <w:t xml:space="preserve"> from problem definition </w:t>
      </w:r>
      <w:del w:id="424" w:author="Marshall Clemens" w:date="2018-10-19T10:05:00Z">
        <w:r w:rsidRPr="00B3667B" w:rsidDel="00E20C9B">
          <w:rPr>
            <w:rFonts w:ascii="Helvetica Neue" w:hAnsi="Helvetica Neue"/>
            <w:rPrChange w:id="425" w:author="Marshall Clemens" w:date="2018-10-19T07:56:00Z">
              <w:rPr>
                <w:rFonts w:ascii="Helvetica Neue" w:hAnsi="Helvetica Neue"/>
              </w:rPr>
            </w:rPrChange>
          </w:rPr>
          <w:delText xml:space="preserve">and map creation, </w:delText>
        </w:r>
      </w:del>
      <w:r w:rsidRPr="00B3667B">
        <w:rPr>
          <w:rFonts w:ascii="Helvetica Neue" w:hAnsi="Helvetica Neue"/>
          <w:rPrChange w:id="426" w:author="Marshall Clemens" w:date="2018-10-19T07:56:00Z">
            <w:rPr>
              <w:rFonts w:ascii="Helvetica Neue" w:hAnsi="Helvetica Neue"/>
            </w:rPr>
          </w:rPrChange>
        </w:rPr>
        <w:t>through to generating solutions and driving engagement for action.</w:t>
      </w:r>
    </w:p>
    <w:p w14:paraId="64626A2A" w14:textId="30D97595" w:rsidR="00311E07" w:rsidRPr="00B3667B" w:rsidRDefault="00311E07" w:rsidP="00666E9E">
      <w:pPr>
        <w:tabs>
          <w:tab w:val="left" w:pos="6480"/>
        </w:tabs>
        <w:ind w:right="2790"/>
        <w:rPr>
          <w:rFonts w:ascii="Helvetica Neue" w:hAnsi="Helvetica Neue"/>
          <w:u w:val="single"/>
          <w:rPrChange w:id="427" w:author="Marshall Clemens" w:date="2018-10-19T07:56:00Z">
            <w:rPr>
              <w:rFonts w:ascii="Helvetica Neue" w:hAnsi="Helvetica Neue"/>
              <w:u w:val="single"/>
            </w:rPr>
          </w:rPrChange>
        </w:rPr>
        <w:pPrChange w:id="428" w:author="Marshall Clemens" w:date="2018-10-19T12:24:00Z">
          <w:pPr/>
        </w:pPrChange>
      </w:pPr>
    </w:p>
    <w:p w14:paraId="4FEADAAA" w14:textId="7F4FF423" w:rsidR="00311E07" w:rsidRPr="00B3667B" w:rsidDel="00666E9E" w:rsidRDefault="00311E07" w:rsidP="00666E9E">
      <w:pPr>
        <w:tabs>
          <w:tab w:val="left" w:pos="6480"/>
        </w:tabs>
        <w:ind w:right="2790"/>
        <w:rPr>
          <w:del w:id="429" w:author="Marshall Clemens" w:date="2018-10-19T12:18:00Z"/>
          <w:rFonts w:ascii="Helvetica Neue" w:hAnsi="Helvetica Neue"/>
          <w:u w:val="single"/>
          <w:rPrChange w:id="430" w:author="Marshall Clemens" w:date="2018-10-19T07:56:00Z">
            <w:rPr>
              <w:del w:id="431" w:author="Marshall Clemens" w:date="2018-10-19T12:18:00Z"/>
              <w:rFonts w:ascii="Helvetica Neue" w:hAnsi="Helvetica Neue"/>
              <w:u w:val="single"/>
            </w:rPr>
          </w:rPrChange>
        </w:rPr>
        <w:pPrChange w:id="432" w:author="Marshall Clemens" w:date="2018-10-19T12:24:00Z">
          <w:pPr/>
        </w:pPrChange>
      </w:pPr>
    </w:p>
    <w:p w14:paraId="21809C8A" w14:textId="47DBA236" w:rsidR="00311E07" w:rsidRPr="00B3667B" w:rsidRDefault="00311E07" w:rsidP="00666E9E">
      <w:pPr>
        <w:tabs>
          <w:tab w:val="left" w:pos="6480"/>
        </w:tabs>
        <w:ind w:right="2790"/>
        <w:rPr>
          <w:rFonts w:ascii="Helvetica Neue" w:hAnsi="Helvetica Neue"/>
          <w:u w:val="single"/>
          <w:rPrChange w:id="433" w:author="Marshall Clemens" w:date="2018-10-19T07:56:00Z">
            <w:rPr>
              <w:rFonts w:ascii="Helvetica Neue" w:hAnsi="Helvetica Neue"/>
              <w:u w:val="single"/>
            </w:rPr>
          </w:rPrChange>
        </w:rPr>
        <w:pPrChange w:id="434" w:author="Marshall Clemens" w:date="2018-10-19T12:24:00Z">
          <w:pPr/>
        </w:pPrChange>
      </w:pPr>
      <w:r w:rsidRPr="00B3667B">
        <w:rPr>
          <w:rFonts w:ascii="Helvetica Neue" w:hAnsi="Helvetica Neue"/>
          <w:u w:val="single"/>
          <w:rPrChange w:id="435" w:author="Marshall Clemens" w:date="2018-10-19T07:56:00Z">
            <w:rPr>
              <w:rFonts w:ascii="Helvetica Neue" w:hAnsi="Helvetica Neue"/>
              <w:u w:val="single"/>
            </w:rPr>
          </w:rPrChange>
        </w:rPr>
        <w:t>Expertise</w:t>
      </w:r>
    </w:p>
    <w:p w14:paraId="287C692D" w14:textId="7FD39EEB" w:rsidR="00311E07" w:rsidRPr="00B3667B" w:rsidRDefault="00311E07" w:rsidP="00666E9E">
      <w:pPr>
        <w:tabs>
          <w:tab w:val="left" w:pos="6480"/>
        </w:tabs>
        <w:ind w:right="2790"/>
        <w:rPr>
          <w:rFonts w:ascii="Helvetica Neue" w:hAnsi="Helvetica Neue"/>
          <w:u w:val="single"/>
          <w:rPrChange w:id="436" w:author="Marshall Clemens" w:date="2018-10-19T07:56:00Z">
            <w:rPr>
              <w:rFonts w:ascii="Helvetica Neue" w:hAnsi="Helvetica Neue"/>
              <w:u w:val="single"/>
            </w:rPr>
          </w:rPrChange>
        </w:rPr>
        <w:pPrChange w:id="437" w:author="Marshall Clemens" w:date="2018-10-19T12:24:00Z">
          <w:pPr/>
        </w:pPrChange>
      </w:pPr>
    </w:p>
    <w:p w14:paraId="0B578157" w14:textId="45844B77" w:rsidR="00311E07" w:rsidRPr="00B3667B" w:rsidRDefault="00666E9E" w:rsidP="00666E9E">
      <w:pPr>
        <w:tabs>
          <w:tab w:val="left" w:pos="6480"/>
        </w:tabs>
        <w:ind w:right="2790"/>
        <w:rPr>
          <w:rFonts w:ascii="Helvetica Neue" w:hAnsi="Helvetica Neue"/>
          <w:rPrChange w:id="438" w:author="Marshall Clemens" w:date="2018-10-19T07:56:00Z">
            <w:rPr>
              <w:rFonts w:ascii="Helvetica Neue" w:hAnsi="Helvetica Neue"/>
            </w:rPr>
          </w:rPrChange>
        </w:rPr>
        <w:pPrChange w:id="439" w:author="Marshall Clemens" w:date="2018-10-19T12:24:00Z">
          <w:pPr/>
        </w:pPrChange>
      </w:pPr>
      <w:ins w:id="440" w:author="Marshall Clemens" w:date="2018-10-19T10:08:00Z">
        <w:r>
          <w:rPr>
            <w:rFonts w:ascii="Helvetica Neue" w:hAnsi="Helvetica Neue"/>
          </w:rPr>
          <w:t>Our team</w:t>
        </w:r>
      </w:ins>
      <w:ins w:id="441" w:author="Marshall Clemens" w:date="2018-10-19T12:18:00Z">
        <w:r>
          <w:rPr>
            <w:rFonts w:ascii="Helvetica Neue" w:hAnsi="Helvetica Neue"/>
          </w:rPr>
          <w:t xml:space="preserve"> </w:t>
        </w:r>
      </w:ins>
      <w:ins w:id="442" w:author="Marshall Clemens" w:date="2018-10-19T10:08:00Z">
        <w:r w:rsidR="00272D6E">
          <w:rPr>
            <w:rFonts w:ascii="Helvetica Neue" w:hAnsi="Helvetica Neue"/>
          </w:rPr>
          <w:t xml:space="preserve">comprises decades of experience </w:t>
        </w:r>
      </w:ins>
      <w:del w:id="443" w:author="Marshall Clemens" w:date="2018-10-19T10:08:00Z">
        <w:r w:rsidR="00311E07" w:rsidRPr="00B3667B" w:rsidDel="00272D6E">
          <w:rPr>
            <w:rFonts w:ascii="Helvetica Neue" w:hAnsi="Helvetica Neue"/>
            <w:rPrChange w:id="444" w:author="Marshall Clemens" w:date="2018-10-19T07:56:00Z">
              <w:rPr>
                <w:rFonts w:ascii="Helvetica Neue" w:hAnsi="Helvetica Neue"/>
              </w:rPr>
            </w:rPrChange>
          </w:rPr>
          <w:delText>P</w:delText>
        </w:r>
      </w:del>
      <w:del w:id="445" w:author="Marshall Clemens" w:date="2018-10-19T10:09:00Z">
        <w:r w:rsidR="00311E07" w:rsidRPr="00B3667B" w:rsidDel="00272D6E">
          <w:rPr>
            <w:rFonts w:ascii="Helvetica Neue" w:hAnsi="Helvetica Neue"/>
            <w:rPrChange w:id="446" w:author="Marshall Clemens" w:date="2018-10-19T07:56:00Z">
              <w:rPr>
                <w:rFonts w:ascii="Helvetica Neue" w:hAnsi="Helvetica Neue"/>
              </w:rPr>
            </w:rPrChange>
          </w:rPr>
          <w:delText xml:space="preserve">rofessionals experienced </w:delText>
        </w:r>
      </w:del>
      <w:r w:rsidR="00311E07" w:rsidRPr="00B3667B">
        <w:rPr>
          <w:rFonts w:ascii="Helvetica Neue" w:hAnsi="Helvetica Neue"/>
          <w:rPrChange w:id="447" w:author="Marshall Clemens" w:date="2018-10-19T07:56:00Z">
            <w:rPr>
              <w:rFonts w:ascii="Helvetica Neue" w:hAnsi="Helvetica Neue"/>
            </w:rPr>
          </w:rPrChange>
        </w:rPr>
        <w:t xml:space="preserve">in </w:t>
      </w:r>
      <w:ins w:id="448" w:author="Marshall Clemens" w:date="2018-10-19T10:12:00Z">
        <w:r w:rsidR="00272D6E">
          <w:rPr>
            <w:rFonts w:ascii="Helvetica Neue" w:hAnsi="Helvetica Neue"/>
          </w:rPr>
          <w:t>working</w:t>
        </w:r>
      </w:ins>
      <w:ins w:id="449" w:author="Marshall Clemens" w:date="2018-10-19T10:09:00Z">
        <w:r w:rsidR="00272D6E">
          <w:rPr>
            <w:rFonts w:ascii="Helvetica Neue" w:hAnsi="Helvetica Neue"/>
          </w:rPr>
          <w:t xml:space="preserve"> </w:t>
        </w:r>
      </w:ins>
      <w:ins w:id="450" w:author="Marshall Clemens" w:date="2018-10-19T10:12:00Z">
        <w:r w:rsidR="00272D6E">
          <w:rPr>
            <w:rFonts w:ascii="Helvetica Neue" w:hAnsi="Helvetica Neue"/>
          </w:rPr>
          <w:t xml:space="preserve">with </w:t>
        </w:r>
      </w:ins>
      <w:r w:rsidR="00311E07" w:rsidRPr="00B3667B">
        <w:rPr>
          <w:rFonts w:ascii="Helvetica Neue" w:hAnsi="Helvetica Neue"/>
          <w:rPrChange w:id="451" w:author="Marshall Clemens" w:date="2018-10-19T07:56:00Z">
            <w:rPr>
              <w:rFonts w:ascii="Helvetica Neue" w:hAnsi="Helvetica Neue"/>
            </w:rPr>
          </w:rPrChange>
        </w:rPr>
        <w:t xml:space="preserve">complex issues – </w:t>
      </w:r>
      <w:del w:id="452" w:author="Marshall Clemens" w:date="2018-10-19T10:10:00Z">
        <w:r w:rsidR="00311E07" w:rsidRPr="00B3667B" w:rsidDel="00272D6E">
          <w:rPr>
            <w:rFonts w:ascii="Helvetica Neue" w:hAnsi="Helvetica Neue"/>
            <w:rPrChange w:id="453" w:author="Marshall Clemens" w:date="2018-10-19T07:56:00Z">
              <w:rPr>
                <w:rFonts w:ascii="Helvetica Neue" w:hAnsi="Helvetica Neue"/>
              </w:rPr>
            </w:rPrChange>
          </w:rPr>
          <w:delText xml:space="preserve">from </w:delText>
        </w:r>
      </w:del>
      <w:ins w:id="454" w:author="Marshall Clemens" w:date="2018-10-19T12:16:00Z">
        <w:r>
          <w:rPr>
            <w:rFonts w:ascii="Helvetica Neue" w:hAnsi="Helvetica Neue"/>
          </w:rPr>
          <w:t>from</w:t>
        </w:r>
      </w:ins>
      <w:ins w:id="455" w:author="Marshall Clemens" w:date="2018-10-19T10:10:00Z">
        <w:r w:rsidR="00272D6E" w:rsidRPr="00B3667B">
          <w:rPr>
            <w:rFonts w:ascii="Helvetica Neue" w:hAnsi="Helvetica Neue"/>
            <w:rPrChange w:id="456" w:author="Marshall Clemens" w:date="2018-10-19T07:56:00Z">
              <w:rPr>
                <w:rFonts w:ascii="Helvetica Neue" w:hAnsi="Helvetica Neue"/>
              </w:rPr>
            </w:rPrChange>
          </w:rPr>
          <w:t xml:space="preserve"> </w:t>
        </w:r>
      </w:ins>
      <w:ins w:id="457" w:author="Marshall Clemens" w:date="2018-10-19T12:15:00Z">
        <w:r>
          <w:rPr>
            <w:rFonts w:ascii="Helvetica Neue" w:hAnsi="Helvetica Neue"/>
          </w:rPr>
          <w:t xml:space="preserve">knowledge visualization and </w:t>
        </w:r>
      </w:ins>
      <w:ins w:id="458" w:author="Marshall Clemens" w:date="2018-10-19T10:09:00Z">
        <w:r>
          <w:rPr>
            <w:rFonts w:ascii="Helvetica Neue" w:hAnsi="Helvetica Neue"/>
          </w:rPr>
          <w:t>systems thinking</w:t>
        </w:r>
      </w:ins>
      <w:ins w:id="459" w:author="Marshall Clemens" w:date="2018-10-19T12:16:00Z">
        <w:r>
          <w:rPr>
            <w:rFonts w:ascii="Helvetica Neue" w:hAnsi="Helvetica Neue"/>
          </w:rPr>
          <w:t>,</w:t>
        </w:r>
      </w:ins>
      <w:ins w:id="460" w:author="Marshall Clemens" w:date="2018-10-19T12:15:00Z">
        <w:r>
          <w:rPr>
            <w:rFonts w:ascii="Helvetica Neue" w:hAnsi="Helvetica Neue"/>
          </w:rPr>
          <w:t xml:space="preserve"> </w:t>
        </w:r>
      </w:ins>
      <w:ins w:id="461" w:author="Marshall Clemens" w:date="2018-10-19T10:10:00Z">
        <w:r w:rsidR="00272D6E">
          <w:rPr>
            <w:rFonts w:ascii="Helvetica Neue" w:hAnsi="Helvetica Neue"/>
          </w:rPr>
          <w:t>through to gl</w:t>
        </w:r>
      </w:ins>
      <w:ins w:id="462" w:author="Marshall Clemens" w:date="2018-10-19T10:11:00Z">
        <w:r w:rsidR="00272D6E">
          <w:rPr>
            <w:rFonts w:ascii="Helvetica Neue" w:hAnsi="Helvetica Neue"/>
          </w:rPr>
          <w:t>obal business s</w:t>
        </w:r>
      </w:ins>
      <w:del w:id="463" w:author="Marshall Clemens" w:date="2018-10-19T10:10:00Z">
        <w:r w:rsidR="00311E07" w:rsidRPr="00B3667B" w:rsidDel="00272D6E">
          <w:rPr>
            <w:rFonts w:ascii="Helvetica Neue" w:hAnsi="Helvetica Neue"/>
            <w:rPrChange w:id="464" w:author="Marshall Clemens" w:date="2018-10-19T07:56:00Z">
              <w:rPr>
                <w:rFonts w:ascii="Helvetica Neue" w:hAnsi="Helvetica Neue"/>
              </w:rPr>
            </w:rPrChange>
          </w:rPr>
          <w:delText>s</w:delText>
        </w:r>
      </w:del>
      <w:r w:rsidR="00311E07" w:rsidRPr="00B3667B">
        <w:rPr>
          <w:rFonts w:ascii="Helvetica Neue" w:hAnsi="Helvetica Neue"/>
          <w:rPrChange w:id="465" w:author="Marshall Clemens" w:date="2018-10-19T07:56:00Z">
            <w:rPr>
              <w:rFonts w:ascii="Helvetica Neue" w:hAnsi="Helvetica Neue"/>
            </w:rPr>
          </w:rPrChange>
        </w:rPr>
        <w:t xml:space="preserve">trategy </w:t>
      </w:r>
      <w:ins w:id="466" w:author="Marshall Clemens" w:date="2018-10-19T10:13:00Z">
        <w:r w:rsidR="00272D6E">
          <w:rPr>
            <w:rFonts w:ascii="Helvetica Neue" w:hAnsi="Helvetica Neue"/>
          </w:rPr>
          <w:t>and i</w:t>
        </w:r>
      </w:ins>
      <w:del w:id="467" w:author="Marshall Clemens" w:date="2018-10-19T10:13:00Z">
        <w:r w:rsidR="00311E07" w:rsidRPr="00B3667B" w:rsidDel="00272D6E">
          <w:rPr>
            <w:rFonts w:ascii="Helvetica Neue" w:hAnsi="Helvetica Neue"/>
            <w:rPrChange w:id="468" w:author="Marshall Clemens" w:date="2018-10-19T07:56:00Z">
              <w:rPr>
                <w:rFonts w:ascii="Helvetica Neue" w:hAnsi="Helvetica Neue"/>
              </w:rPr>
            </w:rPrChange>
          </w:rPr>
          <w:delText>to i</w:delText>
        </w:r>
      </w:del>
      <w:r w:rsidR="00311E07" w:rsidRPr="00B3667B">
        <w:rPr>
          <w:rFonts w:ascii="Helvetica Neue" w:hAnsi="Helvetica Neue"/>
          <w:rPrChange w:id="469" w:author="Marshall Clemens" w:date="2018-10-19T07:56:00Z">
            <w:rPr>
              <w:rFonts w:ascii="Helvetica Neue" w:hAnsi="Helvetica Neue"/>
            </w:rPr>
          </w:rPrChange>
        </w:rPr>
        <w:t>mplementation.</w:t>
      </w:r>
    </w:p>
    <w:p w14:paraId="7484A48A" w14:textId="37098C38" w:rsidR="00311E07" w:rsidRPr="00B3667B" w:rsidRDefault="00311E07" w:rsidP="00666E9E">
      <w:pPr>
        <w:tabs>
          <w:tab w:val="left" w:pos="6480"/>
        </w:tabs>
        <w:ind w:right="2790"/>
        <w:rPr>
          <w:rFonts w:ascii="Helvetica Neue" w:hAnsi="Helvetica Neue"/>
          <w:u w:val="single"/>
          <w:rPrChange w:id="470" w:author="Marshall Clemens" w:date="2018-10-19T07:56:00Z">
            <w:rPr>
              <w:rFonts w:ascii="Helvetica Neue" w:hAnsi="Helvetica Neue"/>
              <w:u w:val="single"/>
            </w:rPr>
          </w:rPrChange>
        </w:rPr>
        <w:pPrChange w:id="471" w:author="Marshall Clemens" w:date="2018-10-19T12:24:00Z">
          <w:pPr/>
        </w:pPrChange>
      </w:pPr>
    </w:p>
    <w:p w14:paraId="0455213B" w14:textId="765A1767" w:rsidR="00311E07" w:rsidRPr="00B3667B" w:rsidRDefault="00311E07" w:rsidP="00666E9E">
      <w:pPr>
        <w:tabs>
          <w:tab w:val="left" w:pos="6480"/>
        </w:tabs>
        <w:ind w:right="2790"/>
        <w:rPr>
          <w:rFonts w:ascii="Helvetica Neue" w:hAnsi="Helvetica Neue"/>
          <w:u w:val="single"/>
          <w:rPrChange w:id="472" w:author="Marshall Clemens" w:date="2018-10-19T07:56:00Z">
            <w:rPr>
              <w:rFonts w:ascii="Helvetica Neue" w:hAnsi="Helvetica Neue"/>
              <w:u w:val="single"/>
            </w:rPr>
          </w:rPrChange>
        </w:rPr>
        <w:pPrChange w:id="473" w:author="Marshall Clemens" w:date="2018-10-19T12:24:00Z">
          <w:pPr/>
        </w:pPrChange>
      </w:pPr>
      <w:r w:rsidRPr="00B3667B">
        <w:rPr>
          <w:rFonts w:ascii="Helvetica Neue" w:hAnsi="Helvetica Neue"/>
          <w:u w:val="single"/>
          <w:rPrChange w:id="474" w:author="Marshall Clemens" w:date="2018-10-19T07:56:00Z">
            <w:rPr>
              <w:rFonts w:ascii="Helvetica Neue" w:hAnsi="Helvetica Neue"/>
              <w:u w:val="single"/>
            </w:rPr>
          </w:rPrChange>
        </w:rPr>
        <w:t>Support from Insight to Action</w:t>
      </w:r>
    </w:p>
    <w:p w14:paraId="7940B710" w14:textId="42BBC956" w:rsidR="00311E07" w:rsidRPr="00B3667B" w:rsidRDefault="00311E07" w:rsidP="00666E9E">
      <w:pPr>
        <w:tabs>
          <w:tab w:val="left" w:pos="6480"/>
        </w:tabs>
        <w:ind w:right="2790"/>
        <w:rPr>
          <w:rFonts w:ascii="Helvetica Neue" w:hAnsi="Helvetica Neue"/>
          <w:u w:val="single"/>
          <w:rPrChange w:id="475" w:author="Marshall Clemens" w:date="2018-10-19T07:56:00Z">
            <w:rPr>
              <w:rFonts w:ascii="Helvetica Neue" w:hAnsi="Helvetica Neue"/>
              <w:u w:val="single"/>
            </w:rPr>
          </w:rPrChange>
        </w:rPr>
        <w:pPrChange w:id="476" w:author="Marshall Clemens" w:date="2018-10-19T12:24:00Z">
          <w:pPr/>
        </w:pPrChange>
      </w:pPr>
    </w:p>
    <w:p w14:paraId="47852B30" w14:textId="0C4C0572" w:rsidR="00311E07" w:rsidRPr="00B3667B" w:rsidRDefault="00666E9E" w:rsidP="00666E9E">
      <w:pPr>
        <w:tabs>
          <w:tab w:val="left" w:pos="6480"/>
        </w:tabs>
        <w:ind w:right="2790"/>
        <w:rPr>
          <w:rFonts w:ascii="Helvetica Neue" w:hAnsi="Helvetica Neue"/>
          <w:rPrChange w:id="477" w:author="Marshall Clemens" w:date="2018-10-19T07:56:00Z">
            <w:rPr>
              <w:rFonts w:ascii="Helvetica Neue" w:hAnsi="Helvetica Neue"/>
            </w:rPr>
          </w:rPrChange>
        </w:rPr>
        <w:pPrChange w:id="478" w:author="Marshall Clemens" w:date="2018-10-19T12:24:00Z">
          <w:pPr/>
        </w:pPrChange>
      </w:pPr>
      <w:ins w:id="479" w:author="Marshall Clemens" w:date="2018-10-19T12:20:00Z">
        <w:r>
          <w:rPr>
            <w:rFonts w:ascii="Helvetica Neue" w:hAnsi="Helvetica Neue"/>
          </w:rPr>
          <w:t xml:space="preserve">Providing </w:t>
        </w:r>
      </w:ins>
      <w:del w:id="480" w:author="Marshall Clemens" w:date="2018-10-19T10:14:00Z">
        <w:r w:rsidR="00311E07" w:rsidRPr="00B3667B" w:rsidDel="00272D6E">
          <w:rPr>
            <w:rFonts w:ascii="Helvetica Neue" w:hAnsi="Helvetica Neue"/>
            <w:rPrChange w:id="481" w:author="Marshall Clemens" w:date="2018-10-19T07:56:00Z">
              <w:rPr>
                <w:rFonts w:ascii="Helvetica Neue" w:hAnsi="Helvetica Neue"/>
              </w:rPr>
            </w:rPrChange>
          </w:rPr>
          <w:delText>P</w:delText>
        </w:r>
      </w:del>
      <w:ins w:id="482" w:author="Marshall Clemens" w:date="2018-10-19T12:20:00Z">
        <w:r>
          <w:rPr>
            <w:rFonts w:ascii="Helvetica Neue" w:hAnsi="Helvetica Neue"/>
          </w:rPr>
          <w:t>p</w:t>
        </w:r>
      </w:ins>
      <w:r w:rsidR="00311E07" w:rsidRPr="00B3667B">
        <w:rPr>
          <w:rFonts w:ascii="Helvetica Neue" w:hAnsi="Helvetica Neue"/>
          <w:rPrChange w:id="483" w:author="Marshall Clemens" w:date="2018-10-19T07:56:00Z">
            <w:rPr>
              <w:rFonts w:ascii="Helvetica Neue" w:hAnsi="Helvetica Neue"/>
            </w:rPr>
          </w:rPrChange>
        </w:rPr>
        <w:t>lanning, facilitation</w:t>
      </w:r>
      <w:ins w:id="484" w:author="Marshall Clemens" w:date="2018-10-19T10:17:00Z">
        <w:r w:rsidR="00272D6E">
          <w:rPr>
            <w:rFonts w:ascii="Helvetica Neue" w:hAnsi="Helvetica Neue"/>
          </w:rPr>
          <w:t>,</w:t>
        </w:r>
      </w:ins>
      <w:r w:rsidR="00311E07" w:rsidRPr="00B3667B">
        <w:rPr>
          <w:rFonts w:ascii="Helvetica Neue" w:hAnsi="Helvetica Neue"/>
          <w:rPrChange w:id="485" w:author="Marshall Clemens" w:date="2018-10-19T07:56:00Z">
            <w:rPr>
              <w:rFonts w:ascii="Helvetica Neue" w:hAnsi="Helvetica Neue"/>
            </w:rPr>
          </w:rPrChange>
        </w:rPr>
        <w:t xml:space="preserve"> and upskilling</w:t>
      </w:r>
      <w:ins w:id="486" w:author="Marshall Clemens" w:date="2018-10-19T10:17:00Z">
        <w:r w:rsidR="00272D6E">
          <w:rPr>
            <w:rFonts w:ascii="Helvetica Neue" w:hAnsi="Helvetica Neue"/>
          </w:rPr>
          <w:t xml:space="preserve"> to equip</w:t>
        </w:r>
      </w:ins>
      <w:r w:rsidR="00311E07" w:rsidRPr="00B3667B">
        <w:rPr>
          <w:rFonts w:ascii="Helvetica Neue" w:hAnsi="Helvetica Neue"/>
          <w:rPrChange w:id="487" w:author="Marshall Clemens" w:date="2018-10-19T07:56:00Z">
            <w:rPr>
              <w:rFonts w:ascii="Helvetica Neue" w:hAnsi="Helvetica Neue"/>
            </w:rPr>
          </w:rPrChange>
        </w:rPr>
        <w:t xml:space="preserve"> teams </w:t>
      </w:r>
      <w:ins w:id="488" w:author="Marshall Clemens" w:date="2018-10-19T10:17:00Z">
        <w:r w:rsidR="00374141">
          <w:rPr>
            <w:rFonts w:ascii="Helvetica Neue" w:hAnsi="Helvetica Neue"/>
          </w:rPr>
          <w:t>to</w:t>
        </w:r>
      </w:ins>
      <w:del w:id="489" w:author="Marshall Clemens" w:date="2018-10-19T10:17:00Z">
        <w:r w:rsidR="00311E07" w:rsidRPr="00B3667B" w:rsidDel="00374141">
          <w:rPr>
            <w:rFonts w:ascii="Helvetica Neue" w:hAnsi="Helvetica Neue"/>
            <w:rPrChange w:id="490" w:author="Marshall Clemens" w:date="2018-10-19T07:56:00Z">
              <w:rPr>
                <w:rFonts w:ascii="Helvetica Neue" w:hAnsi="Helvetica Neue"/>
              </w:rPr>
            </w:rPrChange>
          </w:rPr>
          <w:delText>in</w:delText>
        </w:r>
      </w:del>
      <w:r w:rsidR="00311E07" w:rsidRPr="00B3667B">
        <w:rPr>
          <w:rFonts w:ascii="Helvetica Neue" w:hAnsi="Helvetica Neue"/>
          <w:rPrChange w:id="491" w:author="Marshall Clemens" w:date="2018-10-19T07:56:00Z">
            <w:rPr>
              <w:rFonts w:ascii="Helvetica Neue" w:hAnsi="Helvetica Neue"/>
            </w:rPr>
          </w:rPrChange>
        </w:rPr>
        <w:t xml:space="preserve"> </w:t>
      </w:r>
      <w:del w:id="492" w:author="Marshall Clemens" w:date="2018-10-19T10:15:00Z">
        <w:r w:rsidR="00311E07" w:rsidRPr="00B3667B" w:rsidDel="00272D6E">
          <w:rPr>
            <w:rFonts w:ascii="Helvetica Neue" w:hAnsi="Helvetica Neue"/>
            <w:rPrChange w:id="493" w:author="Marshall Clemens" w:date="2018-10-19T07:56:00Z">
              <w:rPr>
                <w:rFonts w:ascii="Helvetica Neue" w:hAnsi="Helvetica Neue"/>
              </w:rPr>
            </w:rPrChange>
          </w:rPr>
          <w:delText>using maps to</w:delText>
        </w:r>
      </w:del>
      <w:ins w:id="494" w:author="Marshall Clemens" w:date="2018-10-19T10:15:00Z">
        <w:r w:rsidR="00272D6E">
          <w:rPr>
            <w:rFonts w:ascii="Helvetica Neue" w:hAnsi="Helvetica Neue"/>
          </w:rPr>
          <w:t>better</w:t>
        </w:r>
      </w:ins>
      <w:r w:rsidR="00311E07" w:rsidRPr="00B3667B">
        <w:rPr>
          <w:rFonts w:ascii="Helvetica Neue" w:hAnsi="Helvetica Neue"/>
          <w:rPrChange w:id="495" w:author="Marshall Clemens" w:date="2018-10-19T07:56:00Z">
            <w:rPr>
              <w:rFonts w:ascii="Helvetica Neue" w:hAnsi="Helvetica Neue"/>
            </w:rPr>
          </w:rPrChange>
        </w:rPr>
        <w:t xml:space="preserve"> deal with complex</w:t>
      </w:r>
      <w:ins w:id="496" w:author="Marshall Clemens" w:date="2018-10-19T10:15:00Z">
        <w:r w:rsidR="00272D6E">
          <w:rPr>
            <w:rFonts w:ascii="Helvetica Neue" w:hAnsi="Helvetica Neue"/>
          </w:rPr>
          <w:t xml:space="preserve"> challenges</w:t>
        </w:r>
      </w:ins>
      <w:del w:id="497" w:author="Marshall Clemens" w:date="2018-10-19T10:15:00Z">
        <w:r w:rsidR="00311E07" w:rsidRPr="00B3667B" w:rsidDel="00272D6E">
          <w:rPr>
            <w:rFonts w:ascii="Helvetica Neue" w:hAnsi="Helvetica Neue"/>
            <w:rPrChange w:id="498" w:author="Marshall Clemens" w:date="2018-10-19T07:56:00Z">
              <w:rPr>
                <w:rFonts w:ascii="Helvetica Neue" w:hAnsi="Helvetica Neue"/>
              </w:rPr>
            </w:rPrChange>
          </w:rPr>
          <w:delText>ity</w:delText>
        </w:r>
      </w:del>
      <w:r w:rsidR="00311E07" w:rsidRPr="00B3667B">
        <w:rPr>
          <w:rFonts w:ascii="Helvetica Neue" w:hAnsi="Helvetica Neue"/>
          <w:rPrChange w:id="499" w:author="Marshall Clemens" w:date="2018-10-19T07:56:00Z">
            <w:rPr>
              <w:rFonts w:ascii="Helvetica Neue" w:hAnsi="Helvetica Neue"/>
            </w:rPr>
          </w:rPrChange>
        </w:rPr>
        <w:t>.</w:t>
      </w:r>
    </w:p>
    <w:p w14:paraId="43BC03E6" w14:textId="1EEE797B" w:rsidR="00311E07" w:rsidRPr="00B3667B" w:rsidRDefault="00311E07" w:rsidP="00666E9E">
      <w:pPr>
        <w:tabs>
          <w:tab w:val="left" w:pos="6480"/>
        </w:tabs>
        <w:ind w:right="2790"/>
        <w:rPr>
          <w:rFonts w:ascii="Helvetica Neue" w:hAnsi="Helvetica Neue"/>
          <w:rPrChange w:id="500" w:author="Marshall Clemens" w:date="2018-10-19T07:56:00Z">
            <w:rPr>
              <w:rFonts w:ascii="Helvetica Neue" w:hAnsi="Helvetica Neue"/>
            </w:rPr>
          </w:rPrChange>
        </w:rPr>
        <w:pPrChange w:id="501" w:author="Marshall Clemens" w:date="2018-10-19T12:24:00Z">
          <w:pPr/>
        </w:pPrChange>
      </w:pPr>
    </w:p>
    <w:p w14:paraId="3DB71EE1" w14:textId="3528643F" w:rsidR="00311E07" w:rsidRPr="00B3667B" w:rsidRDefault="00311E07" w:rsidP="00666E9E">
      <w:pPr>
        <w:tabs>
          <w:tab w:val="left" w:pos="6480"/>
        </w:tabs>
        <w:ind w:right="2790"/>
        <w:rPr>
          <w:rFonts w:ascii="Helvetica Neue" w:hAnsi="Helvetica Neue"/>
          <w:rPrChange w:id="502" w:author="Marshall Clemens" w:date="2018-10-19T07:56:00Z">
            <w:rPr>
              <w:rFonts w:ascii="Helvetica Neue" w:hAnsi="Helvetica Neue"/>
            </w:rPr>
          </w:rPrChange>
        </w:rPr>
        <w:pPrChange w:id="503" w:author="Marshall Clemens" w:date="2018-10-19T12:24:00Z">
          <w:pPr/>
        </w:pPrChange>
      </w:pPr>
    </w:p>
    <w:p w14:paraId="699A9BCD" w14:textId="4CBF11AC" w:rsidR="00311E07" w:rsidRPr="00B3667B" w:rsidRDefault="00311E07" w:rsidP="00666E9E">
      <w:pPr>
        <w:tabs>
          <w:tab w:val="left" w:pos="6480"/>
        </w:tabs>
        <w:ind w:right="2790"/>
        <w:rPr>
          <w:rFonts w:ascii="Helvetica Neue" w:hAnsi="Helvetica Neue"/>
          <w:b/>
          <w:sz w:val="32"/>
          <w:szCs w:val="32"/>
          <w:u w:val="single"/>
          <w:rPrChange w:id="504" w:author="Marshall Clemens" w:date="2018-10-19T07:56:00Z">
            <w:rPr>
              <w:rFonts w:ascii="Helvetica Neue" w:hAnsi="Helvetica Neue"/>
              <w:b/>
              <w:sz w:val="32"/>
              <w:szCs w:val="32"/>
              <w:u w:val="single"/>
            </w:rPr>
          </w:rPrChange>
        </w:rPr>
        <w:pPrChange w:id="505" w:author="Marshall Clemens" w:date="2018-10-19T12:24:00Z">
          <w:pPr/>
        </w:pPrChange>
      </w:pPr>
      <w:r w:rsidRPr="00B3667B">
        <w:rPr>
          <w:rFonts w:ascii="Helvetica Neue" w:hAnsi="Helvetica Neue"/>
          <w:b/>
          <w:sz w:val="32"/>
          <w:szCs w:val="32"/>
          <w:u w:val="single"/>
          <w:rPrChange w:id="506" w:author="Marshall Clemens" w:date="2018-10-19T07:56:00Z">
            <w:rPr>
              <w:rFonts w:ascii="Helvetica Neue" w:hAnsi="Helvetica Neue"/>
              <w:b/>
              <w:sz w:val="32"/>
              <w:szCs w:val="32"/>
              <w:u w:val="single"/>
            </w:rPr>
          </w:rPrChange>
        </w:rPr>
        <w:t>How We Work Section</w:t>
      </w:r>
    </w:p>
    <w:p w14:paraId="3927D111" w14:textId="7DEC9271" w:rsidR="00311E07" w:rsidRPr="00B3667B" w:rsidRDefault="00311E07" w:rsidP="00666E9E">
      <w:pPr>
        <w:tabs>
          <w:tab w:val="left" w:pos="6480"/>
        </w:tabs>
        <w:ind w:right="2790"/>
        <w:rPr>
          <w:rFonts w:ascii="Helvetica Neue" w:hAnsi="Helvetica Neue"/>
          <w:rPrChange w:id="507" w:author="Marshall Clemens" w:date="2018-10-19T07:56:00Z">
            <w:rPr>
              <w:rFonts w:ascii="Helvetica Neue" w:hAnsi="Helvetica Neue"/>
            </w:rPr>
          </w:rPrChange>
        </w:rPr>
        <w:pPrChange w:id="508" w:author="Marshall Clemens" w:date="2018-10-19T12:24:00Z">
          <w:pPr/>
        </w:pPrChange>
      </w:pPr>
    </w:p>
    <w:p w14:paraId="77BAF295" w14:textId="6D1FB60B" w:rsidR="00311E07" w:rsidRPr="00B3667B" w:rsidRDefault="00311E07" w:rsidP="00666E9E">
      <w:pPr>
        <w:tabs>
          <w:tab w:val="left" w:pos="6480"/>
        </w:tabs>
        <w:ind w:right="2790"/>
        <w:rPr>
          <w:rFonts w:ascii="Helvetica Neue" w:hAnsi="Helvetica Neue"/>
          <w:u w:val="single"/>
          <w:rPrChange w:id="509" w:author="Marshall Clemens" w:date="2018-10-19T07:56:00Z">
            <w:rPr>
              <w:rFonts w:ascii="Helvetica Neue" w:hAnsi="Helvetica Neue"/>
              <w:u w:val="single"/>
            </w:rPr>
          </w:rPrChange>
        </w:rPr>
        <w:pPrChange w:id="510" w:author="Marshall Clemens" w:date="2018-10-19T12:24:00Z">
          <w:pPr/>
        </w:pPrChange>
      </w:pPr>
      <w:r w:rsidRPr="00B3667B">
        <w:rPr>
          <w:rFonts w:ascii="Helvetica Neue" w:hAnsi="Helvetica Neue"/>
          <w:u w:val="single"/>
          <w:rPrChange w:id="511" w:author="Marshall Clemens" w:date="2018-10-19T07:56:00Z">
            <w:rPr>
              <w:rFonts w:ascii="Helvetica Neue" w:hAnsi="Helvetica Neue"/>
              <w:u w:val="single"/>
            </w:rPr>
          </w:rPrChange>
        </w:rPr>
        <w:t xml:space="preserve">0/4 – Introduction </w:t>
      </w:r>
    </w:p>
    <w:p w14:paraId="7497C59F" w14:textId="77777777" w:rsidR="00311E07" w:rsidRPr="00B3667B" w:rsidRDefault="00311E07" w:rsidP="00666E9E">
      <w:pPr>
        <w:tabs>
          <w:tab w:val="left" w:pos="6480"/>
        </w:tabs>
        <w:ind w:right="2790"/>
        <w:rPr>
          <w:rFonts w:ascii="Helvetica Neue" w:hAnsi="Helvetica Neue"/>
          <w:rPrChange w:id="512" w:author="Marshall Clemens" w:date="2018-10-19T07:56:00Z">
            <w:rPr>
              <w:rFonts w:ascii="Helvetica Neue" w:hAnsi="Helvetica Neue"/>
            </w:rPr>
          </w:rPrChange>
        </w:rPr>
        <w:pPrChange w:id="513" w:author="Marshall Clemens" w:date="2018-10-19T12:24:00Z">
          <w:pPr/>
        </w:pPrChange>
      </w:pPr>
    </w:p>
    <w:p w14:paraId="311D7443" w14:textId="24F50944" w:rsidR="00311E07" w:rsidRPr="00B3667B" w:rsidRDefault="00311E07" w:rsidP="00666E9E">
      <w:pPr>
        <w:tabs>
          <w:tab w:val="left" w:pos="6480"/>
        </w:tabs>
        <w:ind w:right="2790"/>
        <w:rPr>
          <w:rFonts w:ascii="Helvetica Neue" w:hAnsi="Helvetica Neue"/>
          <w:rPrChange w:id="514" w:author="Marshall Clemens" w:date="2018-10-19T07:56:00Z">
            <w:rPr>
              <w:rFonts w:ascii="Helvetica Neue" w:hAnsi="Helvetica Neue"/>
            </w:rPr>
          </w:rPrChange>
        </w:rPr>
        <w:pPrChange w:id="515" w:author="Marshall Clemens" w:date="2018-10-19T12:24:00Z">
          <w:pPr/>
        </w:pPrChange>
      </w:pPr>
      <w:r w:rsidRPr="00B3667B">
        <w:rPr>
          <w:rFonts w:ascii="Helvetica Neue" w:hAnsi="Helvetica Neue"/>
          <w:rPrChange w:id="516" w:author="Marshall Clemens" w:date="2018-10-19T07:56:00Z">
            <w:rPr>
              <w:rFonts w:ascii="Helvetica Neue" w:hAnsi="Helvetica Neue"/>
            </w:rPr>
          </w:rPrChange>
        </w:rPr>
        <w:t>We provide a mix of services, tailored to each</w:t>
      </w:r>
      <w:ins w:id="517" w:author="Marshall Clemens" w:date="2018-10-19T11:20:00Z">
        <w:r w:rsidR="00BA3A61">
          <w:rPr>
            <w:rFonts w:ascii="Helvetica Neue" w:hAnsi="Helvetica Neue"/>
          </w:rPr>
          <w:t xml:space="preserve"> client</w:t>
        </w:r>
      </w:ins>
      <w:ins w:id="518" w:author="Marshall Clemens" w:date="2018-10-19T11:21:00Z">
        <w:r w:rsidR="00BA3A61">
          <w:rPr>
            <w:rFonts w:ascii="Helvetica Neue" w:hAnsi="Helvetica Neue"/>
          </w:rPr>
          <w:t>'s</w:t>
        </w:r>
      </w:ins>
      <w:ins w:id="519" w:author="Marshall Clemens" w:date="2018-10-19T11:20:00Z">
        <w:r w:rsidR="00BA3A61">
          <w:rPr>
            <w:rFonts w:ascii="Helvetica Neue" w:hAnsi="Helvetica Neue"/>
          </w:rPr>
          <w:t xml:space="preserve"> and each</w:t>
        </w:r>
      </w:ins>
      <w:r w:rsidRPr="00B3667B">
        <w:rPr>
          <w:rFonts w:ascii="Helvetica Neue" w:hAnsi="Helvetica Neue"/>
          <w:rPrChange w:id="520" w:author="Marshall Clemens" w:date="2018-10-19T07:56:00Z">
            <w:rPr>
              <w:rFonts w:ascii="Helvetica Neue" w:hAnsi="Helvetica Neue"/>
            </w:rPr>
          </w:rPrChange>
        </w:rPr>
        <w:t xml:space="preserve"> project’s requirement</w:t>
      </w:r>
      <w:ins w:id="521" w:author="Marshall Clemens" w:date="2018-10-19T11:20:00Z">
        <w:r w:rsidR="00BA3A61">
          <w:rPr>
            <w:rFonts w:ascii="Helvetica Neue" w:hAnsi="Helvetica Neue"/>
          </w:rPr>
          <w:t>s</w:t>
        </w:r>
      </w:ins>
      <w:r w:rsidRPr="00B3667B">
        <w:rPr>
          <w:rFonts w:ascii="Helvetica Neue" w:hAnsi="Helvetica Neue"/>
          <w:rPrChange w:id="522" w:author="Marshall Clemens" w:date="2018-10-19T07:56:00Z">
            <w:rPr>
              <w:rFonts w:ascii="Helvetica Neue" w:hAnsi="Helvetica Neue"/>
            </w:rPr>
          </w:rPrChange>
        </w:rPr>
        <w:t>.</w:t>
      </w:r>
    </w:p>
    <w:p w14:paraId="7D23DBA7" w14:textId="77777777" w:rsidR="00311E07" w:rsidRPr="00B3667B" w:rsidRDefault="00311E07" w:rsidP="00666E9E">
      <w:pPr>
        <w:tabs>
          <w:tab w:val="left" w:pos="6480"/>
        </w:tabs>
        <w:ind w:right="2790"/>
        <w:rPr>
          <w:rFonts w:ascii="Helvetica Neue" w:hAnsi="Helvetica Neue"/>
          <w:rPrChange w:id="523" w:author="Marshall Clemens" w:date="2018-10-19T07:56:00Z">
            <w:rPr>
              <w:rFonts w:ascii="Helvetica Neue" w:hAnsi="Helvetica Neue"/>
            </w:rPr>
          </w:rPrChange>
        </w:rPr>
        <w:pPrChange w:id="524" w:author="Marshall Clemens" w:date="2018-10-19T12:24:00Z">
          <w:pPr/>
        </w:pPrChange>
      </w:pPr>
    </w:p>
    <w:p w14:paraId="520205C8" w14:textId="32002D92" w:rsidR="00311E07" w:rsidRPr="00B3667B" w:rsidRDefault="00311E07" w:rsidP="00666E9E">
      <w:pPr>
        <w:tabs>
          <w:tab w:val="left" w:pos="6480"/>
        </w:tabs>
        <w:ind w:right="2790"/>
        <w:rPr>
          <w:rFonts w:ascii="Helvetica Neue" w:hAnsi="Helvetica Neue"/>
          <w:rPrChange w:id="525" w:author="Marshall Clemens" w:date="2018-10-19T07:56:00Z">
            <w:rPr>
              <w:rFonts w:ascii="Helvetica Neue" w:hAnsi="Helvetica Neue"/>
            </w:rPr>
          </w:rPrChange>
        </w:rPr>
        <w:pPrChange w:id="526" w:author="Marshall Clemens" w:date="2018-10-19T12:24:00Z">
          <w:pPr/>
        </w:pPrChange>
      </w:pPr>
      <w:del w:id="527" w:author="Marshall Clemens" w:date="2018-10-19T10:45:00Z">
        <w:r w:rsidRPr="00B3667B" w:rsidDel="005D479C">
          <w:rPr>
            <w:rFonts w:ascii="Helvetica Neue" w:hAnsi="Helvetica Neue"/>
            <w:rPrChange w:id="528" w:author="Marshall Clemens" w:date="2018-10-19T07:56:00Z">
              <w:rPr>
                <w:rFonts w:ascii="Helvetica Neue" w:hAnsi="Helvetica Neue"/>
              </w:rPr>
            </w:rPrChange>
          </w:rPr>
          <w:delText>Powerful maps that</w:delText>
        </w:r>
      </w:del>
      <w:ins w:id="529" w:author="Marshall Clemens" w:date="2018-10-19T10:45:00Z">
        <w:r w:rsidR="005D479C">
          <w:rPr>
            <w:rFonts w:ascii="Helvetica Neue" w:hAnsi="Helvetica Neue"/>
          </w:rPr>
          <w:t>To</w:t>
        </w:r>
      </w:ins>
      <w:r w:rsidRPr="00B3667B">
        <w:rPr>
          <w:rFonts w:ascii="Helvetica Neue" w:hAnsi="Helvetica Neue"/>
          <w:rPrChange w:id="530" w:author="Marshall Clemens" w:date="2018-10-19T07:56:00Z">
            <w:rPr>
              <w:rFonts w:ascii="Helvetica Neue" w:hAnsi="Helvetica Neue"/>
            </w:rPr>
          </w:rPrChange>
        </w:rPr>
        <w:t xml:space="preserve"> </w:t>
      </w:r>
      <w:ins w:id="531" w:author="Marshall Clemens" w:date="2018-10-19T11:24:00Z">
        <w:r w:rsidR="000D662B">
          <w:rPr>
            <w:rFonts w:ascii="Helvetica Neue" w:hAnsi="Helvetica Neue"/>
          </w:rPr>
          <w:t xml:space="preserve">effectively drive </w:t>
        </w:r>
      </w:ins>
      <w:del w:id="532" w:author="Marshall Clemens" w:date="2018-10-19T11:24:00Z">
        <w:r w:rsidRPr="00B3667B" w:rsidDel="000D662B">
          <w:rPr>
            <w:rFonts w:ascii="Helvetica Neue" w:hAnsi="Helvetica Neue"/>
            <w:rPrChange w:id="533" w:author="Marshall Clemens" w:date="2018-10-19T07:56:00Z">
              <w:rPr>
                <w:rFonts w:ascii="Helvetica Neue" w:hAnsi="Helvetica Neue"/>
              </w:rPr>
            </w:rPrChange>
          </w:rPr>
          <w:delText xml:space="preserve">enable </w:delText>
        </w:r>
      </w:del>
      <w:r w:rsidRPr="00B3667B">
        <w:rPr>
          <w:rFonts w:ascii="Helvetica Neue" w:hAnsi="Helvetica Neue"/>
          <w:rPrChange w:id="534" w:author="Marshall Clemens" w:date="2018-10-19T07:56:00Z">
            <w:rPr>
              <w:rFonts w:ascii="Helvetica Neue" w:hAnsi="Helvetica Neue"/>
            </w:rPr>
          </w:rPrChange>
        </w:rPr>
        <w:t>change</w:t>
      </w:r>
      <w:ins w:id="535" w:author="Marshall Clemens" w:date="2018-10-19T11:15:00Z">
        <w:r w:rsidR="00BA3A61">
          <w:rPr>
            <w:rFonts w:ascii="Helvetica Neue" w:hAnsi="Helvetica Neue"/>
          </w:rPr>
          <w:t xml:space="preserve">, maps </w:t>
        </w:r>
      </w:ins>
      <w:del w:id="536" w:author="Marshall Clemens" w:date="2018-10-19T11:15:00Z">
        <w:r w:rsidRPr="00B3667B" w:rsidDel="00BA3A61">
          <w:rPr>
            <w:rFonts w:ascii="Helvetica Neue" w:hAnsi="Helvetica Neue"/>
            <w:rPrChange w:id="537" w:author="Marshall Clemens" w:date="2018-10-19T07:56:00Z">
              <w:rPr>
                <w:rFonts w:ascii="Helvetica Neue" w:hAnsi="Helvetica Neue"/>
              </w:rPr>
            </w:rPrChange>
          </w:rPr>
          <w:delText xml:space="preserve"> </w:delText>
        </w:r>
      </w:del>
      <w:del w:id="538" w:author="Marshall Clemens" w:date="2018-10-19T11:25:00Z">
        <w:r w:rsidRPr="00B3667B" w:rsidDel="000D662B">
          <w:rPr>
            <w:rFonts w:ascii="Helvetica Neue" w:hAnsi="Helvetica Neue"/>
            <w:rPrChange w:id="539" w:author="Marshall Clemens" w:date="2018-10-19T07:56:00Z">
              <w:rPr>
                <w:rFonts w:ascii="Helvetica Neue" w:hAnsi="Helvetica Neue"/>
              </w:rPr>
            </w:rPrChange>
          </w:rPr>
          <w:delText>need</w:delText>
        </w:r>
      </w:del>
      <w:ins w:id="540" w:author="Marshall Clemens" w:date="2018-10-19T11:25:00Z">
        <w:r w:rsidR="000D662B">
          <w:rPr>
            <w:rFonts w:ascii="Helvetica Neue" w:hAnsi="Helvetica Neue"/>
          </w:rPr>
          <w:t>must</w:t>
        </w:r>
      </w:ins>
      <w:del w:id="541" w:author="Marshall Clemens" w:date="2018-10-19T11:25:00Z">
        <w:r w:rsidRPr="00B3667B" w:rsidDel="000D662B">
          <w:rPr>
            <w:rFonts w:ascii="Helvetica Neue" w:hAnsi="Helvetica Neue"/>
            <w:rPrChange w:id="542" w:author="Marshall Clemens" w:date="2018-10-19T07:56:00Z">
              <w:rPr>
                <w:rFonts w:ascii="Helvetica Neue" w:hAnsi="Helvetica Neue"/>
              </w:rPr>
            </w:rPrChange>
          </w:rPr>
          <w:delText xml:space="preserve"> to</w:delText>
        </w:r>
      </w:del>
      <w:r w:rsidRPr="00B3667B">
        <w:rPr>
          <w:rFonts w:ascii="Helvetica Neue" w:hAnsi="Helvetica Neue"/>
          <w:rPrChange w:id="543" w:author="Marshall Clemens" w:date="2018-10-19T07:56:00Z">
            <w:rPr>
              <w:rFonts w:ascii="Helvetica Neue" w:hAnsi="Helvetica Neue"/>
            </w:rPr>
          </w:rPrChange>
        </w:rPr>
        <w:t xml:space="preserve"> be carefully crafted: simple but not simplistic, comprehensive but not overwhelming, engaging but not distracting.</w:t>
      </w:r>
    </w:p>
    <w:p w14:paraId="3ADDE797" w14:textId="77777777" w:rsidR="00311E07" w:rsidRPr="00B3667B" w:rsidRDefault="00311E07" w:rsidP="00666E9E">
      <w:pPr>
        <w:tabs>
          <w:tab w:val="left" w:pos="6480"/>
        </w:tabs>
        <w:ind w:right="2790"/>
        <w:rPr>
          <w:rFonts w:ascii="Helvetica Neue" w:hAnsi="Helvetica Neue"/>
          <w:rPrChange w:id="544" w:author="Marshall Clemens" w:date="2018-10-19T07:56:00Z">
            <w:rPr>
              <w:rFonts w:ascii="Helvetica Neue" w:hAnsi="Helvetica Neue"/>
            </w:rPr>
          </w:rPrChange>
        </w:rPr>
        <w:pPrChange w:id="545" w:author="Marshall Clemens" w:date="2018-10-19T12:24:00Z">
          <w:pPr/>
        </w:pPrChange>
      </w:pPr>
    </w:p>
    <w:p w14:paraId="32A4A286" w14:textId="53650976" w:rsidR="00311E07" w:rsidRPr="00B3667B" w:rsidRDefault="00311E07" w:rsidP="00666E9E">
      <w:pPr>
        <w:tabs>
          <w:tab w:val="left" w:pos="6480"/>
        </w:tabs>
        <w:ind w:right="2790"/>
        <w:rPr>
          <w:rFonts w:ascii="Helvetica Neue" w:hAnsi="Helvetica Neue"/>
          <w:rPrChange w:id="546" w:author="Marshall Clemens" w:date="2018-10-19T07:56:00Z">
            <w:rPr>
              <w:rFonts w:ascii="Helvetica Neue" w:hAnsi="Helvetica Neue"/>
            </w:rPr>
          </w:rPrChange>
        </w:rPr>
        <w:pPrChange w:id="547" w:author="Marshall Clemens" w:date="2018-10-19T12:24:00Z">
          <w:pPr/>
        </w:pPrChange>
      </w:pPr>
      <w:r w:rsidRPr="00B3667B">
        <w:rPr>
          <w:rFonts w:ascii="Helvetica Neue" w:hAnsi="Helvetica Neue"/>
          <w:rPrChange w:id="548" w:author="Marshall Clemens" w:date="2018-10-19T07:56:00Z">
            <w:rPr>
              <w:rFonts w:ascii="Helvetica Neue" w:hAnsi="Helvetica Neue"/>
            </w:rPr>
          </w:rPrChange>
        </w:rPr>
        <w:t xml:space="preserve">Our team has the experience and expertise to guide you through </w:t>
      </w:r>
      <w:del w:id="549" w:author="Marshall Clemens" w:date="2018-10-19T11:16:00Z">
        <w:r w:rsidRPr="00B3667B" w:rsidDel="00BA3A61">
          <w:rPr>
            <w:rFonts w:ascii="Helvetica Neue" w:hAnsi="Helvetica Neue"/>
            <w:rPrChange w:id="550" w:author="Marshall Clemens" w:date="2018-10-19T07:56:00Z">
              <w:rPr>
                <w:rFonts w:ascii="Helvetica Neue" w:hAnsi="Helvetica Neue"/>
              </w:rPr>
            </w:rPrChange>
          </w:rPr>
          <w:delText xml:space="preserve">every </w:delText>
        </w:r>
      </w:del>
      <w:ins w:id="551" w:author="Marshall Clemens" w:date="2018-10-19T11:16:00Z">
        <w:r w:rsidR="00BA3A61">
          <w:rPr>
            <w:rFonts w:ascii="Helvetica Neue" w:hAnsi="Helvetica Neue"/>
          </w:rPr>
          <w:t xml:space="preserve">each </w:t>
        </w:r>
      </w:ins>
      <w:r w:rsidRPr="00B3667B">
        <w:rPr>
          <w:rFonts w:ascii="Helvetica Neue" w:hAnsi="Helvetica Neue"/>
          <w:rPrChange w:id="552" w:author="Marshall Clemens" w:date="2018-10-19T07:56:00Z">
            <w:rPr>
              <w:rFonts w:ascii="Helvetica Neue" w:hAnsi="Helvetica Neue"/>
            </w:rPr>
          </w:rPrChange>
        </w:rPr>
        <w:t>step of the journey</w:t>
      </w:r>
      <w:ins w:id="553" w:author="Marshall Clemens" w:date="2018-10-19T11:25:00Z">
        <w:r w:rsidR="000D662B">
          <w:rPr>
            <w:rFonts w:ascii="Helvetica Neue" w:hAnsi="Helvetica Neue"/>
          </w:rPr>
          <w:t xml:space="preserve"> and find the right balance</w:t>
        </w:r>
      </w:ins>
      <w:r w:rsidRPr="00B3667B">
        <w:rPr>
          <w:rFonts w:ascii="Helvetica Neue" w:hAnsi="Helvetica Neue"/>
          <w:rPrChange w:id="554" w:author="Marshall Clemens" w:date="2018-10-19T07:56:00Z">
            <w:rPr>
              <w:rFonts w:ascii="Helvetica Neue" w:hAnsi="Helvetica Neue"/>
            </w:rPr>
          </w:rPrChange>
        </w:rPr>
        <w:t xml:space="preserve">. </w:t>
      </w:r>
      <w:ins w:id="555" w:author="Marshall Clemens" w:date="2018-10-19T11:16:00Z">
        <w:r w:rsidR="00BA3A61">
          <w:rPr>
            <w:rFonts w:ascii="Helvetica Neue" w:hAnsi="Helvetica Neue"/>
          </w:rPr>
          <w:t xml:space="preserve"> Projects can be s</w:t>
        </w:r>
      </w:ins>
      <w:ins w:id="556" w:author="Marshall Clemens" w:date="2018-10-19T11:17:00Z">
        <w:r w:rsidR="00BA3A61">
          <w:rPr>
            <w:rFonts w:ascii="Helvetica Neue" w:hAnsi="Helvetica Neue"/>
          </w:rPr>
          <w:t>tructured such that w</w:t>
        </w:r>
      </w:ins>
      <w:del w:id="557" w:author="Marshall Clemens" w:date="2018-10-19T11:17:00Z">
        <w:r w:rsidRPr="00B3667B" w:rsidDel="00BA3A61">
          <w:rPr>
            <w:rFonts w:ascii="Helvetica Neue" w:hAnsi="Helvetica Neue"/>
            <w:rPrChange w:id="558" w:author="Marshall Clemens" w:date="2018-10-19T07:56:00Z">
              <w:rPr>
                <w:rFonts w:ascii="Helvetica Neue" w:hAnsi="Helvetica Neue"/>
              </w:rPr>
            </w:rPrChange>
          </w:rPr>
          <w:delText>W</w:delText>
        </w:r>
      </w:del>
      <w:r w:rsidRPr="00B3667B">
        <w:rPr>
          <w:rFonts w:ascii="Helvetica Neue" w:hAnsi="Helvetica Neue"/>
          <w:rPrChange w:id="559" w:author="Marshall Clemens" w:date="2018-10-19T07:56:00Z">
            <w:rPr>
              <w:rFonts w:ascii="Helvetica Neue" w:hAnsi="Helvetica Neue"/>
            </w:rPr>
          </w:rPrChange>
        </w:rPr>
        <w:t xml:space="preserve">e </w:t>
      </w:r>
      <w:del w:id="560" w:author="Marshall Clemens" w:date="2018-10-19T11:17:00Z">
        <w:r w:rsidRPr="00B3667B" w:rsidDel="00BA3A61">
          <w:rPr>
            <w:rFonts w:ascii="Helvetica Neue" w:hAnsi="Helvetica Neue"/>
            <w:rPrChange w:id="561" w:author="Marshall Clemens" w:date="2018-10-19T07:56:00Z">
              <w:rPr>
                <w:rFonts w:ascii="Helvetica Neue" w:hAnsi="Helvetica Neue"/>
              </w:rPr>
            </w:rPrChange>
          </w:rPr>
          <w:delText xml:space="preserve">can </w:delText>
        </w:r>
      </w:del>
      <w:r w:rsidRPr="00B3667B">
        <w:rPr>
          <w:rFonts w:ascii="Helvetica Neue" w:hAnsi="Helvetica Neue"/>
          <w:rPrChange w:id="562" w:author="Marshall Clemens" w:date="2018-10-19T07:56:00Z">
            <w:rPr>
              <w:rFonts w:ascii="Helvetica Neue" w:hAnsi="Helvetica Neue"/>
            </w:rPr>
          </w:rPrChange>
        </w:rPr>
        <w:t>lead and produce all the work, or we can partner with your team to provide the right support along the way.</w:t>
      </w:r>
    </w:p>
    <w:p w14:paraId="1C17FB70" w14:textId="77777777" w:rsidR="00311E07" w:rsidRPr="00B3667B" w:rsidRDefault="00311E07" w:rsidP="00666E9E">
      <w:pPr>
        <w:tabs>
          <w:tab w:val="left" w:pos="6480"/>
        </w:tabs>
        <w:ind w:right="2790"/>
        <w:rPr>
          <w:rFonts w:ascii="Helvetica Neue" w:hAnsi="Helvetica Neue"/>
          <w:rPrChange w:id="563" w:author="Marshall Clemens" w:date="2018-10-19T07:56:00Z">
            <w:rPr>
              <w:rFonts w:ascii="Helvetica Neue" w:hAnsi="Helvetica Neue"/>
            </w:rPr>
          </w:rPrChange>
        </w:rPr>
        <w:pPrChange w:id="564" w:author="Marshall Clemens" w:date="2018-10-19T12:24:00Z">
          <w:pPr/>
        </w:pPrChange>
      </w:pPr>
    </w:p>
    <w:p w14:paraId="70FBB27D" w14:textId="105E208D" w:rsidR="00311E07" w:rsidRPr="00B3667B" w:rsidRDefault="00311E07" w:rsidP="00666E9E">
      <w:pPr>
        <w:tabs>
          <w:tab w:val="left" w:pos="6480"/>
        </w:tabs>
        <w:ind w:right="2790"/>
        <w:rPr>
          <w:rFonts w:ascii="Helvetica Neue" w:hAnsi="Helvetica Neue"/>
          <w:rPrChange w:id="565" w:author="Marshall Clemens" w:date="2018-10-19T07:56:00Z">
            <w:rPr>
              <w:rFonts w:ascii="Helvetica Neue" w:hAnsi="Helvetica Neue"/>
            </w:rPr>
          </w:rPrChange>
        </w:rPr>
        <w:pPrChange w:id="566" w:author="Marshall Clemens" w:date="2018-10-19T12:24:00Z">
          <w:pPr/>
        </w:pPrChange>
      </w:pPr>
      <w:r w:rsidRPr="00B3667B">
        <w:rPr>
          <w:rFonts w:ascii="Helvetica Neue" w:hAnsi="Helvetica Neue"/>
          <w:rPrChange w:id="567" w:author="Marshall Clemens" w:date="2018-10-19T07:56:00Z">
            <w:rPr>
              <w:rFonts w:ascii="Helvetica Neue" w:hAnsi="Helvetica Neue"/>
            </w:rPr>
          </w:rPrChange>
        </w:rPr>
        <w:t xml:space="preserve">Our aim is to increase people’s ability to deal with complexity </w:t>
      </w:r>
      <w:del w:id="568" w:author="Marshall Clemens" w:date="2018-10-19T11:17:00Z">
        <w:r w:rsidRPr="00B3667B" w:rsidDel="00BA3A61">
          <w:rPr>
            <w:rFonts w:ascii="Helvetica Neue" w:hAnsi="Helvetica Neue"/>
            <w:rPrChange w:id="569" w:author="Marshall Clemens" w:date="2018-10-19T07:56:00Z">
              <w:rPr>
                <w:rFonts w:ascii="Helvetica Neue" w:hAnsi="Helvetica Neue"/>
              </w:rPr>
            </w:rPrChange>
          </w:rPr>
          <w:delText>in the long run</w:delText>
        </w:r>
      </w:del>
      <w:ins w:id="570" w:author="Marshall Clemens" w:date="2018-10-19T11:17:00Z">
        <w:r w:rsidR="00BA3A61">
          <w:rPr>
            <w:rFonts w:ascii="Helvetica Neue" w:hAnsi="Helvetica Neue"/>
          </w:rPr>
          <w:t>and implement lasting solutions,</w:t>
        </w:r>
      </w:ins>
      <w:r w:rsidRPr="00B3667B">
        <w:rPr>
          <w:rFonts w:ascii="Helvetica Neue" w:hAnsi="Helvetica Neue"/>
          <w:rPrChange w:id="571" w:author="Marshall Clemens" w:date="2018-10-19T07:56:00Z">
            <w:rPr>
              <w:rFonts w:ascii="Helvetica Neue" w:hAnsi="Helvetica Neue"/>
            </w:rPr>
          </w:rPrChange>
        </w:rPr>
        <w:t xml:space="preserve"> and we flex our ways of working </w:t>
      </w:r>
      <w:ins w:id="572" w:author="Marshall Clemens" w:date="2018-10-19T12:21:00Z">
        <w:r w:rsidR="00666E9E">
          <w:rPr>
            <w:rFonts w:ascii="Helvetica Neue" w:hAnsi="Helvetica Neue"/>
          </w:rPr>
          <w:t xml:space="preserve">to </w:t>
        </w:r>
      </w:ins>
      <w:ins w:id="573" w:author="Marshall Clemens" w:date="2018-10-19T12:23:00Z">
        <w:r w:rsidR="00666E9E">
          <w:rPr>
            <w:rFonts w:ascii="Helvetica Neue" w:hAnsi="Helvetica Neue"/>
          </w:rPr>
          <w:softHyphen/>
        </w:r>
      </w:ins>
      <w:del w:id="574" w:author="Marshall Clemens" w:date="2018-10-19T11:18:00Z">
        <w:r w:rsidRPr="00B3667B" w:rsidDel="00BA3A61">
          <w:rPr>
            <w:rFonts w:ascii="Helvetica Neue" w:hAnsi="Helvetica Neue"/>
            <w:rPrChange w:id="575" w:author="Marshall Clemens" w:date="2018-10-19T07:56:00Z">
              <w:rPr>
                <w:rFonts w:ascii="Helvetica Neue" w:hAnsi="Helvetica Neue"/>
              </w:rPr>
            </w:rPrChange>
          </w:rPr>
          <w:delText>t</w:delText>
        </w:r>
      </w:del>
      <w:ins w:id="576" w:author="Marshall Clemens" w:date="2018-10-19T11:18:00Z">
        <w:r w:rsidR="00BA3A61">
          <w:rPr>
            <w:rFonts w:ascii="Helvetica Neue" w:hAnsi="Helvetica Neue"/>
          </w:rPr>
          <w:t>those ends and to</w:t>
        </w:r>
      </w:ins>
      <w:del w:id="577" w:author="Marshall Clemens" w:date="2018-10-19T11:18:00Z">
        <w:r w:rsidRPr="00B3667B" w:rsidDel="00BA3A61">
          <w:rPr>
            <w:rFonts w:ascii="Helvetica Neue" w:hAnsi="Helvetica Neue"/>
            <w:rPrChange w:id="578" w:author="Marshall Clemens" w:date="2018-10-19T07:56:00Z">
              <w:rPr>
                <w:rFonts w:ascii="Helvetica Neue" w:hAnsi="Helvetica Neue"/>
              </w:rPr>
            </w:rPrChange>
          </w:rPr>
          <w:delText>o</w:delText>
        </w:r>
      </w:del>
      <w:r w:rsidRPr="00B3667B">
        <w:rPr>
          <w:rFonts w:ascii="Helvetica Neue" w:hAnsi="Helvetica Neue"/>
          <w:rPrChange w:id="579" w:author="Marshall Clemens" w:date="2018-10-19T07:56:00Z">
            <w:rPr>
              <w:rFonts w:ascii="Helvetica Neue" w:hAnsi="Helvetica Neue"/>
            </w:rPr>
          </w:rPrChange>
        </w:rPr>
        <w:t xml:space="preserve"> your needs.</w:t>
      </w:r>
    </w:p>
    <w:p w14:paraId="60E652CD" w14:textId="77777777" w:rsidR="00311E07" w:rsidRPr="00B3667B" w:rsidRDefault="00311E07" w:rsidP="00666E9E">
      <w:pPr>
        <w:tabs>
          <w:tab w:val="left" w:pos="6480"/>
        </w:tabs>
        <w:ind w:right="2790"/>
        <w:rPr>
          <w:rFonts w:ascii="Helvetica Neue" w:hAnsi="Helvetica Neue"/>
          <w:rPrChange w:id="580" w:author="Marshall Clemens" w:date="2018-10-19T07:56:00Z">
            <w:rPr>
              <w:rFonts w:ascii="Helvetica Neue" w:hAnsi="Helvetica Neue"/>
            </w:rPr>
          </w:rPrChange>
        </w:rPr>
        <w:pPrChange w:id="581" w:author="Marshall Clemens" w:date="2018-10-19T12:24:00Z">
          <w:pPr/>
        </w:pPrChange>
      </w:pPr>
    </w:p>
    <w:p w14:paraId="02FB4E04" w14:textId="02CBD5EE" w:rsidR="00311E07" w:rsidRPr="00B3667B" w:rsidRDefault="00311E07" w:rsidP="00666E9E">
      <w:pPr>
        <w:tabs>
          <w:tab w:val="left" w:pos="6480"/>
        </w:tabs>
        <w:ind w:right="2790"/>
        <w:rPr>
          <w:rFonts w:ascii="Helvetica Neue" w:hAnsi="Helvetica Neue"/>
          <w:rPrChange w:id="582" w:author="Marshall Clemens" w:date="2018-10-19T07:56:00Z">
            <w:rPr>
              <w:rFonts w:ascii="Helvetica Neue" w:hAnsi="Helvetica Neue"/>
            </w:rPr>
          </w:rPrChange>
        </w:rPr>
        <w:pPrChange w:id="583" w:author="Marshall Clemens" w:date="2018-10-19T12:24:00Z">
          <w:pPr/>
        </w:pPrChange>
      </w:pPr>
      <w:r w:rsidRPr="00B3667B">
        <w:rPr>
          <w:rFonts w:ascii="Helvetica Neue" w:hAnsi="Helvetica Neue"/>
          <w:rPrChange w:id="584" w:author="Marshall Clemens" w:date="2018-10-19T07:56:00Z">
            <w:rPr>
              <w:rFonts w:ascii="Helvetica Neue" w:hAnsi="Helvetica Neue"/>
            </w:rPr>
          </w:rPrChange>
        </w:rPr>
        <w:t xml:space="preserve">Check out 'How we work' </w:t>
      </w:r>
      <w:ins w:id="585" w:author="Marshall Clemens" w:date="2018-10-19T11:19:00Z">
        <w:r w:rsidR="00BA3A61">
          <w:rPr>
            <w:rFonts w:ascii="Helvetica Neue" w:hAnsi="Helvetica Neue"/>
          </w:rPr>
          <w:t xml:space="preserve">for </w:t>
        </w:r>
      </w:ins>
      <w:del w:id="586" w:author="Marshall Clemens" w:date="2018-10-19T11:19:00Z">
        <w:r w:rsidRPr="00B3667B" w:rsidDel="00BA3A61">
          <w:rPr>
            <w:rFonts w:ascii="Helvetica Neue" w:hAnsi="Helvetica Neue"/>
            <w:rPrChange w:id="587" w:author="Marshall Clemens" w:date="2018-10-19T07:56:00Z">
              <w:rPr>
                <w:rFonts w:ascii="Helvetica Neue" w:hAnsi="Helvetica Neue"/>
              </w:rPr>
            </w:rPrChange>
          </w:rPr>
          <w:delText xml:space="preserve">in </w:delText>
        </w:r>
      </w:del>
      <w:r w:rsidRPr="00B3667B">
        <w:rPr>
          <w:rFonts w:ascii="Helvetica Neue" w:hAnsi="Helvetica Neue"/>
          <w:rPrChange w:id="588" w:author="Marshall Clemens" w:date="2018-10-19T07:56:00Z">
            <w:rPr>
              <w:rFonts w:ascii="Helvetica Neue" w:hAnsi="Helvetica Neue"/>
            </w:rPr>
          </w:rPrChange>
        </w:rPr>
        <w:t xml:space="preserve">more </w:t>
      </w:r>
      <w:proofErr w:type="gramStart"/>
      <w:r w:rsidRPr="00B3667B">
        <w:rPr>
          <w:rFonts w:ascii="Helvetica Neue" w:hAnsi="Helvetica Neue"/>
          <w:rPrChange w:id="589" w:author="Marshall Clemens" w:date="2018-10-19T07:56:00Z">
            <w:rPr>
              <w:rFonts w:ascii="Helvetica Neue" w:hAnsi="Helvetica Neue"/>
            </w:rPr>
          </w:rPrChange>
        </w:rPr>
        <w:t>detail</w:t>
      </w:r>
      <w:ins w:id="590" w:author="Marshall Clemens" w:date="2018-10-19T11:19:00Z">
        <w:r w:rsidR="00BA3A61">
          <w:rPr>
            <w:rFonts w:ascii="Helvetica Neue" w:hAnsi="Helvetica Neue"/>
          </w:rPr>
          <w:t>s,</w:t>
        </w:r>
      </w:ins>
      <w:r w:rsidRPr="00B3667B">
        <w:rPr>
          <w:rFonts w:ascii="Helvetica Neue" w:hAnsi="Helvetica Neue"/>
          <w:rPrChange w:id="591" w:author="Marshall Clemens" w:date="2018-10-19T07:56:00Z">
            <w:rPr>
              <w:rFonts w:ascii="Helvetica Neue" w:hAnsi="Helvetica Neue"/>
            </w:rPr>
          </w:rPrChange>
        </w:rPr>
        <w:t xml:space="preserve"> and</w:t>
      </w:r>
      <w:proofErr w:type="gramEnd"/>
      <w:r w:rsidRPr="00B3667B">
        <w:rPr>
          <w:rFonts w:ascii="Helvetica Neue" w:hAnsi="Helvetica Neue"/>
          <w:rPrChange w:id="592" w:author="Marshall Clemens" w:date="2018-10-19T07:56:00Z">
            <w:rPr>
              <w:rFonts w:ascii="Helvetica Neue" w:hAnsi="Helvetica Neue"/>
            </w:rPr>
          </w:rPrChange>
        </w:rPr>
        <w:t xml:space="preserve"> contact us to discuss what </w:t>
      </w:r>
      <w:del w:id="593" w:author="Marshall Clemens" w:date="2018-10-19T11:20:00Z">
        <w:r w:rsidRPr="00B3667B" w:rsidDel="00BA3A61">
          <w:rPr>
            <w:rFonts w:ascii="Helvetica Neue" w:hAnsi="Helvetica Neue"/>
            <w:rPrChange w:id="594" w:author="Marshall Clemens" w:date="2018-10-19T07:56:00Z">
              <w:rPr>
                <w:rFonts w:ascii="Helvetica Neue" w:hAnsi="Helvetica Neue"/>
              </w:rPr>
            </w:rPrChange>
          </w:rPr>
          <w:delText xml:space="preserve">could be </w:delText>
        </w:r>
      </w:del>
      <w:r w:rsidRPr="00B3667B">
        <w:rPr>
          <w:rFonts w:ascii="Helvetica Neue" w:hAnsi="Helvetica Neue"/>
          <w:rPrChange w:id="595" w:author="Marshall Clemens" w:date="2018-10-19T07:56:00Z">
            <w:rPr>
              <w:rFonts w:ascii="Helvetica Neue" w:hAnsi="Helvetica Neue"/>
            </w:rPr>
          </w:rPrChange>
        </w:rPr>
        <w:t>your own journey</w:t>
      </w:r>
      <w:ins w:id="596" w:author="Marshall Clemens" w:date="2018-10-19T11:20:00Z">
        <w:r w:rsidR="000D662B">
          <w:rPr>
            <w:rFonts w:ascii="Helvetica Neue" w:hAnsi="Helvetica Neue"/>
          </w:rPr>
          <w:t xml:space="preserve"> might </w:t>
        </w:r>
      </w:ins>
      <w:ins w:id="597" w:author="Marshall Clemens" w:date="2018-10-19T11:26:00Z">
        <w:r w:rsidR="000D662B">
          <w:rPr>
            <w:rFonts w:ascii="Helvetica Neue" w:hAnsi="Helvetica Neue"/>
          </w:rPr>
          <w:t>look like</w:t>
        </w:r>
      </w:ins>
      <w:r w:rsidRPr="00B3667B">
        <w:rPr>
          <w:rFonts w:ascii="Helvetica Neue" w:hAnsi="Helvetica Neue"/>
          <w:rPrChange w:id="598" w:author="Marshall Clemens" w:date="2018-10-19T07:56:00Z">
            <w:rPr>
              <w:rFonts w:ascii="Helvetica Neue" w:hAnsi="Helvetica Neue"/>
            </w:rPr>
          </w:rPrChange>
        </w:rPr>
        <w:t>.</w:t>
      </w:r>
    </w:p>
    <w:p w14:paraId="33EBA0E7" w14:textId="7188992E" w:rsidR="00311E07" w:rsidRPr="00B3667B" w:rsidRDefault="00311E07" w:rsidP="00666E9E">
      <w:pPr>
        <w:tabs>
          <w:tab w:val="left" w:pos="6480"/>
        </w:tabs>
        <w:ind w:right="2790"/>
        <w:rPr>
          <w:rFonts w:ascii="Helvetica Neue" w:hAnsi="Helvetica Neue"/>
          <w:rPrChange w:id="599" w:author="Marshall Clemens" w:date="2018-10-19T07:56:00Z">
            <w:rPr>
              <w:rFonts w:ascii="Helvetica Neue" w:hAnsi="Helvetica Neue"/>
            </w:rPr>
          </w:rPrChange>
        </w:rPr>
        <w:pPrChange w:id="600" w:author="Marshall Clemens" w:date="2018-10-19T12:24:00Z">
          <w:pPr/>
        </w:pPrChange>
      </w:pPr>
    </w:p>
    <w:p w14:paraId="20695CB2" w14:textId="69957D35" w:rsidR="00311E07" w:rsidRPr="00B3667B" w:rsidRDefault="00311E07" w:rsidP="00666E9E">
      <w:pPr>
        <w:tabs>
          <w:tab w:val="left" w:pos="6480"/>
        </w:tabs>
        <w:ind w:right="2790"/>
        <w:rPr>
          <w:rFonts w:ascii="Helvetica Neue" w:hAnsi="Helvetica Neue"/>
          <w:u w:val="single"/>
          <w:rPrChange w:id="601" w:author="Marshall Clemens" w:date="2018-10-19T07:56:00Z">
            <w:rPr>
              <w:rFonts w:ascii="Helvetica Neue" w:hAnsi="Helvetica Neue"/>
              <w:u w:val="single"/>
            </w:rPr>
          </w:rPrChange>
        </w:rPr>
        <w:pPrChange w:id="602" w:author="Marshall Clemens" w:date="2018-10-19T12:24:00Z">
          <w:pPr/>
        </w:pPrChange>
      </w:pPr>
      <w:r w:rsidRPr="00B3667B">
        <w:rPr>
          <w:rFonts w:ascii="Helvetica Neue" w:hAnsi="Helvetica Neue"/>
          <w:u w:val="single"/>
          <w:rPrChange w:id="603" w:author="Marshall Clemens" w:date="2018-10-19T07:56:00Z">
            <w:rPr>
              <w:rFonts w:ascii="Helvetica Neue" w:hAnsi="Helvetica Neue"/>
              <w:u w:val="single"/>
            </w:rPr>
          </w:rPrChange>
        </w:rPr>
        <w:t>1/4 – Problem Definition</w:t>
      </w:r>
    </w:p>
    <w:p w14:paraId="26F13A9D" w14:textId="0F626324" w:rsidR="00281986" w:rsidRPr="00B3667B" w:rsidRDefault="00281986" w:rsidP="00666E9E">
      <w:pPr>
        <w:tabs>
          <w:tab w:val="left" w:pos="6480"/>
        </w:tabs>
        <w:ind w:right="2790"/>
        <w:rPr>
          <w:rFonts w:ascii="Helvetica Neue" w:hAnsi="Helvetica Neue"/>
          <w:u w:val="single"/>
          <w:rPrChange w:id="604" w:author="Marshall Clemens" w:date="2018-10-19T07:56:00Z">
            <w:rPr>
              <w:rFonts w:ascii="Helvetica Neue" w:hAnsi="Helvetica Neue"/>
              <w:u w:val="single"/>
            </w:rPr>
          </w:rPrChange>
        </w:rPr>
        <w:pPrChange w:id="605" w:author="Marshall Clemens" w:date="2018-10-19T12:24:00Z">
          <w:pPr/>
        </w:pPrChange>
      </w:pPr>
    </w:p>
    <w:p w14:paraId="58ADB078" w14:textId="60DAB472" w:rsidR="00281986" w:rsidRPr="00B3667B" w:rsidRDefault="00281986" w:rsidP="00666E9E">
      <w:pPr>
        <w:tabs>
          <w:tab w:val="left" w:pos="6480"/>
        </w:tabs>
        <w:ind w:right="2790"/>
        <w:rPr>
          <w:rFonts w:ascii="Helvetica Neue" w:hAnsi="Helvetica Neue"/>
          <w:rPrChange w:id="606" w:author="Marshall Clemens" w:date="2018-10-19T07:56:00Z">
            <w:rPr>
              <w:rFonts w:ascii="Helvetica Neue" w:hAnsi="Helvetica Neue"/>
            </w:rPr>
          </w:rPrChange>
        </w:rPr>
        <w:pPrChange w:id="607" w:author="Marshall Clemens" w:date="2018-10-19T12:24:00Z">
          <w:pPr/>
        </w:pPrChange>
      </w:pPr>
      <w:r w:rsidRPr="00B3667B">
        <w:rPr>
          <w:rFonts w:ascii="Helvetica Neue" w:hAnsi="Helvetica Neue"/>
          <w:rPrChange w:id="608" w:author="Marshall Clemens" w:date="2018-10-19T07:56:00Z">
            <w:rPr>
              <w:rFonts w:ascii="Helvetica Neue" w:hAnsi="Helvetica Neue"/>
            </w:rPr>
          </w:rPrChange>
        </w:rPr>
        <w:t>Clear problem definition is important in dealing with complex issues. We explore relevant angles and perspectives to determine the critical elements</w:t>
      </w:r>
      <w:del w:id="609" w:author="Marshall Clemens" w:date="2018-10-19T11:27:00Z">
        <w:r w:rsidRPr="00B3667B" w:rsidDel="000D662B">
          <w:rPr>
            <w:rFonts w:ascii="Helvetica Neue" w:hAnsi="Helvetica Neue"/>
            <w:rPrChange w:id="610" w:author="Marshall Clemens" w:date="2018-10-19T07:56:00Z">
              <w:rPr>
                <w:rFonts w:ascii="Helvetica Neue" w:hAnsi="Helvetica Neue"/>
              </w:rPr>
            </w:rPrChange>
          </w:rPr>
          <w:delText xml:space="preserve"> to be considered</w:delText>
        </w:r>
      </w:del>
      <w:r w:rsidRPr="00B3667B">
        <w:rPr>
          <w:rFonts w:ascii="Helvetica Neue" w:hAnsi="Helvetica Neue"/>
          <w:rPrChange w:id="611" w:author="Marshall Clemens" w:date="2018-10-19T07:56:00Z">
            <w:rPr>
              <w:rFonts w:ascii="Helvetica Neue" w:hAnsi="Helvetica Neue"/>
            </w:rPr>
          </w:rPrChange>
        </w:rPr>
        <w:t>; the tangible and intangible, the key players, the system dysfunctions.</w:t>
      </w:r>
    </w:p>
    <w:p w14:paraId="77485B19" w14:textId="77777777" w:rsidR="00281986" w:rsidRPr="00B3667B" w:rsidRDefault="00281986" w:rsidP="00666E9E">
      <w:pPr>
        <w:tabs>
          <w:tab w:val="left" w:pos="6480"/>
        </w:tabs>
        <w:ind w:right="2790"/>
        <w:rPr>
          <w:rFonts w:ascii="Helvetica Neue" w:hAnsi="Helvetica Neue"/>
          <w:rPrChange w:id="612" w:author="Marshall Clemens" w:date="2018-10-19T07:56:00Z">
            <w:rPr>
              <w:rFonts w:ascii="Helvetica Neue" w:hAnsi="Helvetica Neue"/>
            </w:rPr>
          </w:rPrChange>
        </w:rPr>
        <w:pPrChange w:id="613" w:author="Marshall Clemens" w:date="2018-10-19T12:24:00Z">
          <w:pPr/>
        </w:pPrChange>
      </w:pPr>
    </w:p>
    <w:p w14:paraId="1A57C12A" w14:textId="43419FBC" w:rsidR="00281986" w:rsidRPr="00B3667B" w:rsidDel="000D662B" w:rsidRDefault="00281986" w:rsidP="00666E9E">
      <w:pPr>
        <w:tabs>
          <w:tab w:val="left" w:pos="6480"/>
        </w:tabs>
        <w:ind w:right="2790"/>
        <w:rPr>
          <w:del w:id="614" w:author="Marshall Clemens" w:date="2018-10-19T11:30:00Z"/>
          <w:rFonts w:ascii="Helvetica Neue" w:hAnsi="Helvetica Neue"/>
          <w:rPrChange w:id="615" w:author="Marshall Clemens" w:date="2018-10-19T07:56:00Z">
            <w:rPr>
              <w:del w:id="616" w:author="Marshall Clemens" w:date="2018-10-19T11:30:00Z"/>
              <w:rFonts w:ascii="Helvetica Neue" w:hAnsi="Helvetica Neue"/>
            </w:rPr>
          </w:rPrChange>
        </w:rPr>
        <w:pPrChange w:id="617" w:author="Marshall Clemens" w:date="2018-10-19T12:24:00Z">
          <w:pPr/>
        </w:pPrChange>
      </w:pPr>
      <w:del w:id="618" w:author="Marshall Clemens" w:date="2018-10-19T11:28:00Z">
        <w:r w:rsidRPr="00B3667B" w:rsidDel="000D662B">
          <w:rPr>
            <w:rFonts w:ascii="Helvetica Neue" w:hAnsi="Helvetica Neue"/>
            <w:rPrChange w:id="619" w:author="Marshall Clemens" w:date="2018-10-19T07:56:00Z">
              <w:rPr>
                <w:rFonts w:ascii="Helvetica Neue" w:hAnsi="Helvetica Neue"/>
              </w:rPr>
            </w:rPrChange>
          </w:rPr>
          <w:delText>We help</w:delText>
        </w:r>
      </w:del>
      <w:ins w:id="620" w:author="Marshall Clemens" w:date="2018-10-19T11:28:00Z">
        <w:r w:rsidR="000D662B">
          <w:rPr>
            <w:rFonts w:ascii="Helvetica Neue" w:hAnsi="Helvetica Neue"/>
          </w:rPr>
          <w:t>From that exploration we</w:t>
        </w:r>
      </w:ins>
      <w:r w:rsidRPr="00B3667B">
        <w:rPr>
          <w:rFonts w:ascii="Helvetica Neue" w:hAnsi="Helvetica Neue"/>
          <w:rPrChange w:id="621" w:author="Marshall Clemens" w:date="2018-10-19T07:56:00Z">
            <w:rPr>
              <w:rFonts w:ascii="Helvetica Neue" w:hAnsi="Helvetica Neue"/>
            </w:rPr>
          </w:rPrChange>
        </w:rPr>
        <w:t xml:space="preserve"> develop a</w:t>
      </w:r>
      <w:ins w:id="622" w:author="Marshall Clemens" w:date="2018-10-19T11:28:00Z">
        <w:r w:rsidR="000D662B">
          <w:rPr>
            <w:rFonts w:ascii="Helvetica Neue" w:hAnsi="Helvetica Neue"/>
          </w:rPr>
          <w:t>n</w:t>
        </w:r>
      </w:ins>
      <w:r w:rsidRPr="00B3667B">
        <w:rPr>
          <w:rFonts w:ascii="Helvetica Neue" w:hAnsi="Helvetica Neue"/>
          <w:rPrChange w:id="623" w:author="Marshall Clemens" w:date="2018-10-19T07:56:00Z">
            <w:rPr>
              <w:rFonts w:ascii="Helvetica Neue" w:hAnsi="Helvetica Neue"/>
            </w:rPr>
          </w:rPrChange>
        </w:rPr>
        <w:t xml:space="preserve"> </w:t>
      </w:r>
      <w:del w:id="624" w:author="Marshall Clemens" w:date="2018-10-19T11:28:00Z">
        <w:r w:rsidRPr="00B3667B" w:rsidDel="000D662B">
          <w:rPr>
            <w:rFonts w:ascii="Helvetica Neue" w:hAnsi="Helvetica Neue"/>
            <w:rPrChange w:id="625" w:author="Marshall Clemens" w:date="2018-10-19T07:56:00Z">
              <w:rPr>
                <w:rFonts w:ascii="Helvetica Neue" w:hAnsi="Helvetica Neue"/>
              </w:rPr>
            </w:rPrChange>
          </w:rPr>
          <w:delText xml:space="preserve">first </w:delText>
        </w:r>
      </w:del>
      <w:ins w:id="626" w:author="Marshall Clemens" w:date="2018-10-19T11:28:00Z">
        <w:r w:rsidR="000D662B">
          <w:rPr>
            <w:rFonts w:ascii="Helvetica Neue" w:hAnsi="Helvetica Neue"/>
          </w:rPr>
          <w:t xml:space="preserve">initial </w:t>
        </w:r>
      </w:ins>
      <w:r w:rsidRPr="00B3667B">
        <w:rPr>
          <w:rFonts w:ascii="Helvetica Neue" w:hAnsi="Helvetica Neue"/>
          <w:rPrChange w:id="627" w:author="Marshall Clemens" w:date="2018-10-19T07:56:00Z">
            <w:rPr>
              <w:rFonts w:ascii="Helvetica Neue" w:hAnsi="Helvetica Neue"/>
            </w:rPr>
          </w:rPrChange>
        </w:rPr>
        <w:t>hypothesis</w:t>
      </w:r>
      <w:ins w:id="628" w:author="Marshall Clemens" w:date="2018-10-19T11:29:00Z">
        <w:r w:rsidR="000D662B">
          <w:rPr>
            <w:rFonts w:ascii="Helvetica Neue" w:hAnsi="Helvetica Neue"/>
          </w:rPr>
          <w:t xml:space="preserve">: a first-cut at </w:t>
        </w:r>
      </w:ins>
      <w:del w:id="629" w:author="Marshall Clemens" w:date="2018-10-19T11:29:00Z">
        <w:r w:rsidRPr="00B3667B" w:rsidDel="000D662B">
          <w:rPr>
            <w:rFonts w:ascii="Helvetica Neue" w:hAnsi="Helvetica Neue"/>
            <w:rPrChange w:id="630" w:author="Marshall Clemens" w:date="2018-10-19T07:56:00Z">
              <w:rPr>
                <w:rFonts w:ascii="Helvetica Neue" w:hAnsi="Helvetica Neue"/>
              </w:rPr>
            </w:rPrChange>
          </w:rPr>
          <w:delText xml:space="preserve"> to help </w:delText>
        </w:r>
      </w:del>
      <w:r w:rsidRPr="00B3667B">
        <w:rPr>
          <w:rFonts w:ascii="Helvetica Neue" w:hAnsi="Helvetica Neue"/>
          <w:rPrChange w:id="631" w:author="Marshall Clemens" w:date="2018-10-19T07:56:00Z">
            <w:rPr>
              <w:rFonts w:ascii="Helvetica Neue" w:hAnsi="Helvetica Neue"/>
            </w:rPr>
          </w:rPrChange>
        </w:rPr>
        <w:t>defin</w:t>
      </w:r>
      <w:ins w:id="632" w:author="Marshall Clemens" w:date="2018-10-19T11:29:00Z">
        <w:r w:rsidR="000D662B">
          <w:rPr>
            <w:rFonts w:ascii="Helvetica Neue" w:hAnsi="Helvetica Neue"/>
          </w:rPr>
          <w:t>ing</w:t>
        </w:r>
      </w:ins>
      <w:del w:id="633" w:author="Marshall Clemens" w:date="2018-10-19T11:29:00Z">
        <w:r w:rsidRPr="00B3667B" w:rsidDel="000D662B">
          <w:rPr>
            <w:rFonts w:ascii="Helvetica Neue" w:hAnsi="Helvetica Neue"/>
            <w:rPrChange w:id="634" w:author="Marshall Clemens" w:date="2018-10-19T07:56:00Z">
              <w:rPr>
                <w:rFonts w:ascii="Helvetica Neue" w:hAnsi="Helvetica Neue"/>
              </w:rPr>
            </w:rPrChange>
          </w:rPr>
          <w:delText>e</w:delText>
        </w:r>
      </w:del>
      <w:r w:rsidRPr="00B3667B">
        <w:rPr>
          <w:rFonts w:ascii="Helvetica Neue" w:hAnsi="Helvetica Neue"/>
          <w:rPrChange w:id="635" w:author="Marshall Clemens" w:date="2018-10-19T07:56:00Z">
            <w:rPr>
              <w:rFonts w:ascii="Helvetica Neue" w:hAnsi="Helvetica Neue"/>
            </w:rPr>
          </w:rPrChange>
        </w:rPr>
        <w:t xml:space="preserve"> the problem and </w:t>
      </w:r>
      <w:del w:id="636" w:author="Marshall Clemens" w:date="2018-10-19T11:29:00Z">
        <w:r w:rsidRPr="00B3667B" w:rsidDel="000D662B">
          <w:rPr>
            <w:rFonts w:ascii="Helvetica Neue" w:hAnsi="Helvetica Neue"/>
            <w:rPrChange w:id="637" w:author="Marshall Clemens" w:date="2018-10-19T07:56:00Z">
              <w:rPr>
                <w:rFonts w:ascii="Helvetica Neue" w:hAnsi="Helvetica Neue"/>
              </w:rPr>
            </w:rPrChange>
          </w:rPr>
          <w:delText xml:space="preserve">establish </w:delText>
        </w:r>
      </w:del>
      <w:r w:rsidRPr="00B3667B">
        <w:rPr>
          <w:rFonts w:ascii="Helvetica Neue" w:hAnsi="Helvetica Neue"/>
          <w:rPrChange w:id="638" w:author="Marshall Clemens" w:date="2018-10-19T07:56:00Z">
            <w:rPr>
              <w:rFonts w:ascii="Helvetica Neue" w:hAnsi="Helvetica Neue"/>
            </w:rPr>
          </w:rPrChange>
        </w:rPr>
        <w:t>the system boundar</w:t>
      </w:r>
      <w:ins w:id="639" w:author="Marshall Clemens" w:date="2018-10-19T11:29:00Z">
        <w:r w:rsidR="000D662B">
          <w:rPr>
            <w:rFonts w:ascii="Helvetica Neue" w:hAnsi="Helvetica Neue"/>
          </w:rPr>
          <w:t xml:space="preserve">y, and </w:t>
        </w:r>
      </w:ins>
      <w:del w:id="640" w:author="Marshall Clemens" w:date="2018-10-19T11:29:00Z">
        <w:r w:rsidRPr="00B3667B" w:rsidDel="000D662B">
          <w:rPr>
            <w:rFonts w:ascii="Helvetica Neue" w:hAnsi="Helvetica Neue"/>
            <w:rPrChange w:id="641" w:author="Marshall Clemens" w:date="2018-10-19T07:56:00Z">
              <w:rPr>
                <w:rFonts w:ascii="Helvetica Neue" w:hAnsi="Helvetica Neue"/>
              </w:rPr>
            </w:rPrChange>
          </w:rPr>
          <w:delText xml:space="preserve">ies that delineate your map and </w:delText>
        </w:r>
      </w:del>
      <w:ins w:id="642" w:author="Marshall Clemens" w:date="2018-10-19T11:29:00Z">
        <w:r w:rsidR="000D662B">
          <w:rPr>
            <w:rFonts w:ascii="Helvetica Neue" w:hAnsi="Helvetica Neue"/>
          </w:rPr>
          <w:t>outlining</w:t>
        </w:r>
      </w:ins>
      <w:ins w:id="643" w:author="Marshall Clemens" w:date="2018-10-19T11:30:00Z">
        <w:r w:rsidR="000D662B">
          <w:rPr>
            <w:rFonts w:ascii="Helvetica Neue" w:hAnsi="Helvetica Neue"/>
          </w:rPr>
          <w:t xml:space="preserve"> the terrain </w:t>
        </w:r>
      </w:ins>
      <w:r w:rsidRPr="00B3667B">
        <w:rPr>
          <w:rFonts w:ascii="Helvetica Neue" w:hAnsi="Helvetica Neue"/>
          <w:rPrChange w:id="644" w:author="Marshall Clemens" w:date="2018-10-19T07:56:00Z">
            <w:rPr>
              <w:rFonts w:ascii="Helvetica Neue" w:hAnsi="Helvetica Neue"/>
            </w:rPr>
          </w:rPrChange>
        </w:rPr>
        <w:t>within which you want to effect change.</w:t>
      </w:r>
    </w:p>
    <w:p w14:paraId="61131FE5" w14:textId="4799B607" w:rsidR="00281986" w:rsidRPr="00B3667B" w:rsidDel="000D662B" w:rsidRDefault="00281986" w:rsidP="00666E9E">
      <w:pPr>
        <w:tabs>
          <w:tab w:val="left" w:pos="6480"/>
        </w:tabs>
        <w:ind w:right="2790"/>
        <w:rPr>
          <w:del w:id="645" w:author="Marshall Clemens" w:date="2018-10-19T11:30:00Z"/>
          <w:rFonts w:ascii="Helvetica Neue" w:hAnsi="Helvetica Neue"/>
          <w:rPrChange w:id="646" w:author="Marshall Clemens" w:date="2018-10-19T07:56:00Z">
            <w:rPr>
              <w:del w:id="647" w:author="Marshall Clemens" w:date="2018-10-19T11:30:00Z"/>
              <w:rFonts w:ascii="Helvetica Neue" w:hAnsi="Helvetica Neue"/>
            </w:rPr>
          </w:rPrChange>
        </w:rPr>
        <w:pPrChange w:id="648" w:author="Marshall Clemens" w:date="2018-10-19T12:24:00Z">
          <w:pPr/>
        </w:pPrChange>
      </w:pPr>
    </w:p>
    <w:p w14:paraId="72481CC6" w14:textId="77777777" w:rsidR="00281986" w:rsidRPr="00B3667B" w:rsidRDefault="00281986" w:rsidP="00666E9E">
      <w:pPr>
        <w:tabs>
          <w:tab w:val="left" w:pos="6480"/>
        </w:tabs>
        <w:ind w:right="2790"/>
        <w:rPr>
          <w:rFonts w:ascii="Helvetica Neue" w:hAnsi="Helvetica Neue"/>
          <w:spacing w:val="15"/>
          <w:rPrChange w:id="649" w:author="Marshall Clemens" w:date="2018-10-19T07:56:00Z">
            <w:rPr>
              <w:rFonts w:ascii="Helvetica Neue" w:hAnsi="Helvetica Neue"/>
              <w:spacing w:val="15"/>
            </w:rPr>
          </w:rPrChange>
        </w:rPr>
        <w:pPrChange w:id="650" w:author="Marshall Clemens" w:date="2018-10-19T12:24:00Z">
          <w:pPr/>
        </w:pPrChange>
      </w:pPr>
    </w:p>
    <w:p w14:paraId="29534E50" w14:textId="77777777" w:rsidR="00281986" w:rsidRPr="00B3667B" w:rsidRDefault="00281986" w:rsidP="00666E9E">
      <w:pPr>
        <w:tabs>
          <w:tab w:val="left" w:pos="6480"/>
        </w:tabs>
        <w:ind w:right="2790"/>
        <w:rPr>
          <w:rFonts w:ascii="Helvetica Neue" w:hAnsi="Helvetica Neue"/>
          <w:spacing w:val="15"/>
          <w:rPrChange w:id="651" w:author="Marshall Clemens" w:date="2018-10-19T07:56:00Z">
            <w:rPr>
              <w:rFonts w:ascii="Helvetica Neue" w:hAnsi="Helvetica Neue"/>
              <w:spacing w:val="15"/>
            </w:rPr>
          </w:rPrChange>
        </w:rPr>
        <w:pPrChange w:id="652" w:author="Marshall Clemens" w:date="2018-10-19T12:24:00Z">
          <w:pPr/>
        </w:pPrChange>
      </w:pPr>
    </w:p>
    <w:p w14:paraId="339A2C5E" w14:textId="124E847B" w:rsidR="00281986" w:rsidRPr="000D662B" w:rsidRDefault="00281986" w:rsidP="00666E9E">
      <w:pPr>
        <w:tabs>
          <w:tab w:val="left" w:pos="6480"/>
        </w:tabs>
        <w:ind w:right="2790"/>
        <w:rPr>
          <w:rFonts w:ascii="Helvetica Neue" w:hAnsi="Helvetica Neue"/>
          <w:b/>
          <w:spacing w:val="15"/>
          <w:rPrChange w:id="653" w:author="Marshall Clemens" w:date="2018-10-19T11:30:00Z">
            <w:rPr>
              <w:rFonts w:ascii="Helvetica Neue" w:hAnsi="Helvetica Neue"/>
              <w:spacing w:val="15"/>
            </w:rPr>
          </w:rPrChange>
        </w:rPr>
        <w:pPrChange w:id="654" w:author="Marshall Clemens" w:date="2018-10-19T12:24:00Z">
          <w:pPr/>
        </w:pPrChange>
      </w:pPr>
      <w:r w:rsidRPr="000D662B">
        <w:rPr>
          <w:rFonts w:ascii="Helvetica Neue" w:hAnsi="Helvetica Neue"/>
          <w:b/>
          <w:spacing w:val="15"/>
          <w:rPrChange w:id="655" w:author="Marshall Clemens" w:date="2018-10-19T11:30:00Z">
            <w:rPr>
              <w:rFonts w:ascii="Helvetica Neue" w:hAnsi="Helvetica Neue"/>
              <w:spacing w:val="15"/>
            </w:rPr>
          </w:rPrChange>
        </w:rPr>
        <w:t>How We Do It</w:t>
      </w:r>
    </w:p>
    <w:p w14:paraId="693D103D" w14:textId="77777777" w:rsidR="00281986" w:rsidRPr="00B3667B" w:rsidRDefault="00281986" w:rsidP="00666E9E">
      <w:pPr>
        <w:tabs>
          <w:tab w:val="left" w:pos="6480"/>
        </w:tabs>
        <w:ind w:right="2790"/>
        <w:rPr>
          <w:rFonts w:ascii="Helvetica Neue" w:hAnsi="Helvetica Neue"/>
          <w:spacing w:val="15"/>
          <w:rPrChange w:id="656" w:author="Marshall Clemens" w:date="2018-10-19T07:56:00Z">
            <w:rPr>
              <w:rFonts w:ascii="Helvetica Neue" w:hAnsi="Helvetica Neue"/>
              <w:spacing w:val="15"/>
            </w:rPr>
          </w:rPrChange>
        </w:rPr>
        <w:pPrChange w:id="657" w:author="Marshall Clemens" w:date="2018-10-19T12:24:00Z">
          <w:pPr/>
        </w:pPrChange>
      </w:pPr>
    </w:p>
    <w:p w14:paraId="3CA4F042" w14:textId="6806EC63" w:rsidR="00281986" w:rsidRPr="00B3667B" w:rsidRDefault="00281986" w:rsidP="00666E9E">
      <w:pPr>
        <w:tabs>
          <w:tab w:val="left" w:pos="6480"/>
        </w:tabs>
        <w:ind w:right="2790"/>
        <w:rPr>
          <w:rFonts w:ascii="Helvetica Neue" w:hAnsi="Helvetica Neue"/>
          <w:rPrChange w:id="658" w:author="Marshall Clemens" w:date="2018-10-19T07:56:00Z">
            <w:rPr>
              <w:rFonts w:ascii="Helvetica Neue" w:hAnsi="Helvetica Neue"/>
            </w:rPr>
          </w:rPrChange>
        </w:rPr>
        <w:pPrChange w:id="659" w:author="Marshall Clemens" w:date="2018-10-19T12:24:00Z">
          <w:pPr/>
        </w:pPrChange>
      </w:pPr>
      <w:r w:rsidRPr="00B3667B">
        <w:rPr>
          <w:rFonts w:ascii="Helvetica Neue" w:hAnsi="Helvetica Neue"/>
          <w:rPrChange w:id="660" w:author="Marshall Clemens" w:date="2018-10-19T07:56:00Z">
            <w:rPr>
              <w:rFonts w:ascii="Helvetica Neue" w:hAnsi="Helvetica Neue"/>
            </w:rPr>
          </w:rPrChange>
        </w:rPr>
        <w:t xml:space="preserve">We </w:t>
      </w:r>
      <w:del w:id="661" w:author="Marshall Clemens" w:date="2018-10-19T12:24:00Z">
        <w:r w:rsidRPr="00B3667B" w:rsidDel="00666E9E">
          <w:rPr>
            <w:rFonts w:ascii="Helvetica Neue" w:hAnsi="Helvetica Neue"/>
            <w:rPrChange w:id="662" w:author="Marshall Clemens" w:date="2018-10-19T07:56:00Z">
              <w:rPr>
                <w:rFonts w:ascii="Helvetica Neue" w:hAnsi="Helvetica Neue"/>
              </w:rPr>
            </w:rPrChange>
          </w:rPr>
          <w:delText xml:space="preserve">use </w:delText>
        </w:r>
      </w:del>
      <w:ins w:id="663" w:author="Marshall Clemens" w:date="2018-10-19T11:31:00Z">
        <w:r w:rsidR="000D662B">
          <w:rPr>
            <w:rFonts w:ascii="Helvetica Neue" w:hAnsi="Helvetica Neue"/>
          </w:rPr>
          <w:t xml:space="preserve">run </w:t>
        </w:r>
      </w:ins>
      <w:r w:rsidRPr="00B3667B">
        <w:rPr>
          <w:rFonts w:ascii="Helvetica Neue" w:hAnsi="Helvetica Neue"/>
          <w:rPrChange w:id="664" w:author="Marshall Clemens" w:date="2018-10-19T07:56:00Z">
            <w:rPr>
              <w:rFonts w:ascii="Helvetica Neue" w:hAnsi="Helvetica Neue"/>
            </w:rPr>
          </w:rPrChange>
        </w:rPr>
        <w:t xml:space="preserve">diagnostic </w:t>
      </w:r>
      <w:del w:id="665" w:author="Marshall Clemens" w:date="2018-10-19T11:31:00Z">
        <w:r w:rsidRPr="00B3667B" w:rsidDel="000D662B">
          <w:rPr>
            <w:rFonts w:ascii="Helvetica Neue" w:hAnsi="Helvetica Neue"/>
            <w:rPrChange w:id="666" w:author="Marshall Clemens" w:date="2018-10-19T07:56:00Z">
              <w:rPr>
                <w:rFonts w:ascii="Helvetica Neue" w:hAnsi="Helvetica Neue"/>
              </w:rPr>
            </w:rPrChange>
          </w:rPr>
          <w:delText>questionnaires and check-lists</w:delText>
        </w:r>
      </w:del>
      <w:ins w:id="667" w:author="Marshall Clemens" w:date="2018-10-19T11:31:00Z">
        <w:r w:rsidR="000D662B">
          <w:rPr>
            <w:rFonts w:ascii="Helvetica Neue" w:hAnsi="Helvetica Neue"/>
          </w:rPr>
          <w:t>surveys</w:t>
        </w:r>
      </w:ins>
      <w:r w:rsidRPr="00B3667B">
        <w:rPr>
          <w:rFonts w:ascii="Helvetica Neue" w:hAnsi="Helvetica Neue"/>
          <w:rPrChange w:id="668" w:author="Marshall Clemens" w:date="2018-10-19T07:56:00Z">
            <w:rPr>
              <w:rFonts w:ascii="Helvetica Neue" w:hAnsi="Helvetica Neue"/>
            </w:rPr>
          </w:rPrChange>
        </w:rPr>
        <w:t>, conduct interviews</w:t>
      </w:r>
      <w:ins w:id="669" w:author="Marshall Clemens" w:date="2018-10-19T12:25:00Z">
        <w:r w:rsidR="001E2422">
          <w:rPr>
            <w:rFonts w:ascii="Helvetica Neue" w:hAnsi="Helvetica Neue"/>
          </w:rPr>
          <w:t xml:space="preserve"> and desk research</w:t>
        </w:r>
      </w:ins>
      <w:r w:rsidRPr="00B3667B">
        <w:rPr>
          <w:rFonts w:ascii="Helvetica Neue" w:hAnsi="Helvetica Neue"/>
          <w:rPrChange w:id="670" w:author="Marshall Clemens" w:date="2018-10-19T07:56:00Z">
            <w:rPr>
              <w:rFonts w:ascii="Helvetica Neue" w:hAnsi="Helvetica Neue"/>
            </w:rPr>
          </w:rPrChange>
        </w:rPr>
        <w:t xml:space="preserve">, run workshops, </w:t>
      </w:r>
      <w:ins w:id="671" w:author="Marshall Clemens" w:date="2018-10-19T11:31:00Z">
        <w:r w:rsidR="000D662B">
          <w:rPr>
            <w:rFonts w:ascii="Helvetica Neue" w:hAnsi="Helvetica Neue"/>
          </w:rPr>
          <w:t xml:space="preserve">and </w:t>
        </w:r>
      </w:ins>
      <w:r w:rsidRPr="00B3667B">
        <w:rPr>
          <w:rFonts w:ascii="Helvetica Neue" w:hAnsi="Helvetica Neue"/>
          <w:rPrChange w:id="672" w:author="Marshall Clemens" w:date="2018-10-19T07:56:00Z">
            <w:rPr>
              <w:rFonts w:ascii="Helvetica Neue" w:hAnsi="Helvetica Neue"/>
            </w:rPr>
          </w:rPrChange>
        </w:rPr>
        <w:t>engage stakeholders</w:t>
      </w:r>
      <w:ins w:id="673" w:author="Marshall Clemens" w:date="2018-10-19T11:30:00Z">
        <w:r w:rsidR="000D662B">
          <w:rPr>
            <w:rFonts w:ascii="Helvetica Neue" w:hAnsi="Helvetica Neue"/>
          </w:rPr>
          <w:t>.</w:t>
        </w:r>
      </w:ins>
    </w:p>
    <w:p w14:paraId="43544100" w14:textId="77777777" w:rsidR="00281986" w:rsidRPr="00B3667B" w:rsidRDefault="00281986" w:rsidP="00666E9E">
      <w:pPr>
        <w:tabs>
          <w:tab w:val="left" w:pos="6480"/>
        </w:tabs>
        <w:ind w:right="2790"/>
        <w:rPr>
          <w:rFonts w:ascii="Helvetica Neue" w:hAnsi="Helvetica Neue"/>
          <w:rPrChange w:id="674" w:author="Marshall Clemens" w:date="2018-10-19T07:56:00Z">
            <w:rPr>
              <w:rFonts w:ascii="Helvetica Neue" w:hAnsi="Helvetica Neue"/>
            </w:rPr>
          </w:rPrChange>
        </w:rPr>
        <w:pPrChange w:id="675" w:author="Marshall Clemens" w:date="2018-10-19T12:24:00Z">
          <w:pPr/>
        </w:pPrChange>
      </w:pPr>
    </w:p>
    <w:p w14:paraId="1EA1F336" w14:textId="0DF3E965" w:rsidR="00281986" w:rsidRPr="00B3667B" w:rsidRDefault="00281986" w:rsidP="00666E9E">
      <w:pPr>
        <w:tabs>
          <w:tab w:val="left" w:pos="6480"/>
        </w:tabs>
        <w:ind w:right="2790"/>
        <w:rPr>
          <w:rFonts w:ascii="Helvetica Neue" w:hAnsi="Helvetica Neue"/>
          <w:rPrChange w:id="676" w:author="Marshall Clemens" w:date="2018-10-19T07:56:00Z">
            <w:rPr>
              <w:rFonts w:ascii="Helvetica Neue" w:hAnsi="Helvetica Neue"/>
            </w:rPr>
          </w:rPrChange>
        </w:rPr>
        <w:pPrChange w:id="677" w:author="Marshall Clemens" w:date="2018-10-19T12:24:00Z">
          <w:pPr/>
        </w:pPrChange>
      </w:pPr>
      <w:r w:rsidRPr="00B3667B">
        <w:rPr>
          <w:rFonts w:ascii="Helvetica Neue" w:hAnsi="Helvetica Neue"/>
          <w:rPrChange w:id="678" w:author="Marshall Clemens" w:date="2018-10-19T07:56:00Z">
            <w:rPr>
              <w:rFonts w:ascii="Helvetica Neue" w:hAnsi="Helvetica Neue"/>
            </w:rPr>
          </w:rPrChange>
        </w:rPr>
        <w:t>We synthesise these inputs to determine key issues and probable boundaries.</w:t>
      </w:r>
    </w:p>
    <w:p w14:paraId="4C822834" w14:textId="77777777" w:rsidR="00281986" w:rsidRPr="00B3667B" w:rsidRDefault="00281986" w:rsidP="00666E9E">
      <w:pPr>
        <w:tabs>
          <w:tab w:val="left" w:pos="6480"/>
        </w:tabs>
        <w:ind w:right="2790"/>
        <w:rPr>
          <w:rFonts w:ascii="Helvetica Neue" w:hAnsi="Helvetica Neue"/>
          <w:u w:val="single"/>
          <w:rPrChange w:id="679" w:author="Marshall Clemens" w:date="2018-10-19T07:56:00Z">
            <w:rPr>
              <w:rFonts w:ascii="Helvetica Neue" w:hAnsi="Helvetica Neue"/>
              <w:u w:val="single"/>
            </w:rPr>
          </w:rPrChange>
        </w:rPr>
        <w:pPrChange w:id="680" w:author="Marshall Clemens" w:date="2018-10-19T12:24:00Z">
          <w:pPr/>
        </w:pPrChange>
      </w:pPr>
    </w:p>
    <w:p w14:paraId="78AE1332" w14:textId="66A4DEC8" w:rsidR="00311E07" w:rsidRPr="00B3667B" w:rsidRDefault="00311E07" w:rsidP="00666E9E">
      <w:pPr>
        <w:tabs>
          <w:tab w:val="left" w:pos="6480"/>
        </w:tabs>
        <w:ind w:right="2790"/>
        <w:rPr>
          <w:rFonts w:ascii="Helvetica Neue" w:hAnsi="Helvetica Neue"/>
          <w:rPrChange w:id="681" w:author="Marshall Clemens" w:date="2018-10-19T07:56:00Z">
            <w:rPr>
              <w:rFonts w:ascii="Helvetica Neue" w:hAnsi="Helvetica Neue"/>
            </w:rPr>
          </w:rPrChange>
        </w:rPr>
        <w:pPrChange w:id="682" w:author="Marshall Clemens" w:date="2018-10-19T12:24:00Z">
          <w:pPr/>
        </w:pPrChange>
      </w:pPr>
    </w:p>
    <w:p w14:paraId="5E038AB4" w14:textId="3FDCBA34" w:rsidR="00281986" w:rsidRPr="00B3667B" w:rsidRDefault="00281986" w:rsidP="00666E9E">
      <w:pPr>
        <w:tabs>
          <w:tab w:val="left" w:pos="6480"/>
        </w:tabs>
        <w:ind w:right="2790"/>
        <w:rPr>
          <w:rFonts w:ascii="Helvetica Neue" w:hAnsi="Helvetica Neue"/>
          <w:u w:val="single"/>
          <w:rPrChange w:id="683" w:author="Marshall Clemens" w:date="2018-10-19T07:56:00Z">
            <w:rPr>
              <w:rFonts w:ascii="Helvetica Neue" w:hAnsi="Helvetica Neue"/>
              <w:u w:val="single"/>
            </w:rPr>
          </w:rPrChange>
        </w:rPr>
        <w:pPrChange w:id="684" w:author="Marshall Clemens" w:date="2018-10-19T12:24:00Z">
          <w:pPr/>
        </w:pPrChange>
      </w:pPr>
      <w:r w:rsidRPr="00B3667B">
        <w:rPr>
          <w:rFonts w:ascii="Helvetica Neue" w:hAnsi="Helvetica Neue"/>
          <w:u w:val="single"/>
          <w:rPrChange w:id="685" w:author="Marshall Clemens" w:date="2018-10-19T07:56:00Z">
            <w:rPr>
              <w:rFonts w:ascii="Helvetica Neue" w:hAnsi="Helvetica Neue"/>
              <w:u w:val="single"/>
            </w:rPr>
          </w:rPrChange>
        </w:rPr>
        <w:t>2/4 – Map Creation</w:t>
      </w:r>
    </w:p>
    <w:p w14:paraId="11E0432C" w14:textId="637DA023" w:rsidR="00281986" w:rsidRPr="00B3667B" w:rsidRDefault="00281986" w:rsidP="00666E9E">
      <w:pPr>
        <w:tabs>
          <w:tab w:val="left" w:pos="6480"/>
        </w:tabs>
        <w:ind w:right="2790"/>
        <w:rPr>
          <w:rFonts w:ascii="Helvetica Neue" w:hAnsi="Helvetica Neue"/>
          <w:u w:val="single"/>
          <w:rPrChange w:id="686" w:author="Marshall Clemens" w:date="2018-10-19T07:56:00Z">
            <w:rPr>
              <w:rFonts w:ascii="Helvetica Neue" w:hAnsi="Helvetica Neue"/>
              <w:u w:val="single"/>
            </w:rPr>
          </w:rPrChange>
        </w:rPr>
        <w:pPrChange w:id="687" w:author="Marshall Clemens" w:date="2018-10-19T12:24:00Z">
          <w:pPr/>
        </w:pPrChange>
      </w:pPr>
    </w:p>
    <w:p w14:paraId="26CE9196" w14:textId="32AFB165" w:rsidR="00281986" w:rsidRPr="00B3667B" w:rsidRDefault="00281986" w:rsidP="00666E9E">
      <w:pPr>
        <w:tabs>
          <w:tab w:val="left" w:pos="6480"/>
        </w:tabs>
        <w:ind w:right="2790"/>
        <w:rPr>
          <w:rFonts w:ascii="Helvetica Neue" w:hAnsi="Helvetica Neue"/>
          <w:rPrChange w:id="688" w:author="Marshall Clemens" w:date="2018-10-19T07:56:00Z">
            <w:rPr>
              <w:rFonts w:ascii="Helvetica Neue" w:hAnsi="Helvetica Neue"/>
            </w:rPr>
          </w:rPrChange>
        </w:rPr>
        <w:pPrChange w:id="689" w:author="Marshall Clemens" w:date="2018-10-19T12:24:00Z">
          <w:pPr/>
        </w:pPrChange>
      </w:pPr>
      <w:r w:rsidRPr="00B3667B">
        <w:rPr>
          <w:rFonts w:ascii="Helvetica Neue" w:hAnsi="Helvetica Neue"/>
          <w:rPrChange w:id="690" w:author="Marshall Clemens" w:date="2018-10-19T07:56:00Z">
            <w:rPr>
              <w:rFonts w:ascii="Helvetica Neue" w:hAnsi="Helvetica Neue"/>
            </w:rPr>
          </w:rPrChange>
        </w:rPr>
        <w:t>Systems maps need to be comprehensive, credible</w:t>
      </w:r>
      <w:ins w:id="691" w:author="Marshall Clemens" w:date="2018-10-19T11:33:00Z">
        <w:r w:rsidR="000D662B">
          <w:rPr>
            <w:rFonts w:ascii="Helvetica Neue" w:hAnsi="Helvetica Neue"/>
          </w:rPr>
          <w:t xml:space="preserve"> (based on the best available evidence)</w:t>
        </w:r>
      </w:ins>
      <w:ins w:id="692" w:author="Marshall Clemens" w:date="2018-10-19T11:34:00Z">
        <w:r w:rsidR="000D662B">
          <w:rPr>
            <w:rFonts w:ascii="Helvetica Neue" w:hAnsi="Helvetica Neue"/>
          </w:rPr>
          <w:t>,</w:t>
        </w:r>
      </w:ins>
      <w:r w:rsidRPr="00B3667B">
        <w:rPr>
          <w:rFonts w:ascii="Helvetica Neue" w:hAnsi="Helvetica Neue"/>
          <w:rPrChange w:id="693" w:author="Marshall Clemens" w:date="2018-10-19T07:56:00Z">
            <w:rPr>
              <w:rFonts w:ascii="Helvetica Neue" w:hAnsi="Helvetica Neue"/>
            </w:rPr>
          </w:rPrChange>
        </w:rPr>
        <w:t xml:space="preserve"> and able to </w:t>
      </w:r>
      <w:del w:id="694" w:author="Marshall Clemens" w:date="2018-10-19T11:34:00Z">
        <w:r w:rsidRPr="00B3667B" w:rsidDel="000D662B">
          <w:rPr>
            <w:rFonts w:ascii="Helvetica Neue" w:hAnsi="Helvetica Neue"/>
            <w:rPrChange w:id="695" w:author="Marshall Clemens" w:date="2018-10-19T07:56:00Z">
              <w:rPr>
                <w:rFonts w:ascii="Helvetica Neue" w:hAnsi="Helvetica Neue"/>
              </w:rPr>
            </w:rPrChange>
          </w:rPr>
          <w:delText xml:space="preserve">capture </w:delText>
        </w:r>
      </w:del>
      <w:ins w:id="696" w:author="Marshall Clemens" w:date="2018-10-19T11:34:00Z">
        <w:r w:rsidR="000D662B">
          <w:rPr>
            <w:rFonts w:ascii="Helvetica Neue" w:hAnsi="Helvetica Neue"/>
          </w:rPr>
          <w:t>convey</w:t>
        </w:r>
        <w:r w:rsidR="000D662B" w:rsidRPr="00B3667B">
          <w:rPr>
            <w:rFonts w:ascii="Helvetica Neue" w:hAnsi="Helvetica Neue"/>
            <w:rPrChange w:id="697" w:author="Marshall Clemens" w:date="2018-10-19T07:56:00Z">
              <w:rPr>
                <w:rFonts w:ascii="Helvetica Neue" w:hAnsi="Helvetica Neue"/>
              </w:rPr>
            </w:rPrChange>
          </w:rPr>
          <w:t xml:space="preserve"> </w:t>
        </w:r>
      </w:ins>
      <w:r w:rsidRPr="00B3667B">
        <w:rPr>
          <w:rFonts w:ascii="Helvetica Neue" w:hAnsi="Helvetica Neue"/>
          <w:rPrChange w:id="698" w:author="Marshall Clemens" w:date="2018-10-19T07:56:00Z">
            <w:rPr>
              <w:rFonts w:ascii="Helvetica Neue" w:hAnsi="Helvetica Neue"/>
            </w:rPr>
          </w:rPrChange>
        </w:rPr>
        <w:t xml:space="preserve">all </w:t>
      </w:r>
      <w:ins w:id="699" w:author="Marshall Clemens" w:date="2018-10-19T11:33:00Z">
        <w:r w:rsidR="000D662B">
          <w:rPr>
            <w:rFonts w:ascii="Helvetica Neue" w:hAnsi="Helvetica Neue"/>
          </w:rPr>
          <w:t>the rel</w:t>
        </w:r>
      </w:ins>
      <w:ins w:id="700" w:author="Marshall Clemens" w:date="2018-10-19T11:34:00Z">
        <w:r w:rsidR="0089667A">
          <w:rPr>
            <w:rFonts w:ascii="Helvetica Neue" w:hAnsi="Helvetica Neue"/>
          </w:rPr>
          <w:t>e</w:t>
        </w:r>
      </w:ins>
      <w:ins w:id="701" w:author="Marshall Clemens" w:date="2018-10-19T11:33:00Z">
        <w:r w:rsidR="000D662B">
          <w:rPr>
            <w:rFonts w:ascii="Helvetica Neue" w:hAnsi="Helvetica Neue"/>
          </w:rPr>
          <w:t xml:space="preserve">vant </w:t>
        </w:r>
      </w:ins>
      <w:r w:rsidRPr="00B3667B">
        <w:rPr>
          <w:rFonts w:ascii="Helvetica Neue" w:hAnsi="Helvetica Neue"/>
          <w:rPrChange w:id="702" w:author="Marshall Clemens" w:date="2018-10-19T07:56:00Z">
            <w:rPr>
              <w:rFonts w:ascii="Helvetica Neue" w:hAnsi="Helvetica Neue"/>
            </w:rPr>
          </w:rPrChange>
        </w:rPr>
        <w:t>angles of the problem.</w:t>
      </w:r>
    </w:p>
    <w:p w14:paraId="34A250AE" w14:textId="77777777" w:rsidR="00281986" w:rsidRPr="00B3667B" w:rsidRDefault="00281986" w:rsidP="00666E9E">
      <w:pPr>
        <w:tabs>
          <w:tab w:val="left" w:pos="6480"/>
        </w:tabs>
        <w:ind w:right="2790"/>
        <w:rPr>
          <w:rFonts w:ascii="Helvetica Neue" w:hAnsi="Helvetica Neue"/>
          <w:rPrChange w:id="703" w:author="Marshall Clemens" w:date="2018-10-19T07:56:00Z">
            <w:rPr>
              <w:rFonts w:ascii="Helvetica Neue" w:hAnsi="Helvetica Neue"/>
            </w:rPr>
          </w:rPrChange>
        </w:rPr>
        <w:pPrChange w:id="704" w:author="Marshall Clemens" w:date="2018-10-19T12:24:00Z">
          <w:pPr/>
        </w:pPrChange>
      </w:pPr>
    </w:p>
    <w:p w14:paraId="5DB3F172" w14:textId="5A98B7CF" w:rsidR="00281986" w:rsidRPr="00B3667B" w:rsidRDefault="00281986" w:rsidP="00666E9E">
      <w:pPr>
        <w:tabs>
          <w:tab w:val="left" w:pos="6480"/>
        </w:tabs>
        <w:ind w:right="2790"/>
        <w:rPr>
          <w:rFonts w:ascii="Helvetica Neue" w:hAnsi="Helvetica Neue"/>
          <w:rPrChange w:id="705" w:author="Marshall Clemens" w:date="2018-10-19T07:56:00Z">
            <w:rPr>
              <w:rFonts w:ascii="Helvetica Neue" w:hAnsi="Helvetica Neue"/>
            </w:rPr>
          </w:rPrChange>
        </w:rPr>
        <w:pPrChange w:id="706" w:author="Marshall Clemens" w:date="2018-10-19T12:24:00Z">
          <w:pPr/>
        </w:pPrChange>
      </w:pPr>
      <w:del w:id="707" w:author="Marshall Clemens" w:date="2018-10-19T11:34:00Z">
        <w:r w:rsidRPr="00B3667B" w:rsidDel="0089667A">
          <w:rPr>
            <w:rFonts w:ascii="Helvetica Neue" w:hAnsi="Helvetica Neue"/>
            <w:rPrChange w:id="708" w:author="Marshall Clemens" w:date="2018-10-19T07:56:00Z">
              <w:rPr>
                <w:rFonts w:ascii="Helvetica Neue" w:hAnsi="Helvetica Neue"/>
              </w:rPr>
            </w:rPrChange>
          </w:rPr>
          <w:delText>We build the maps’ basic</w:delText>
        </w:r>
      </w:del>
      <w:ins w:id="709" w:author="Marshall Clemens" w:date="2018-10-19T11:34:00Z">
        <w:r w:rsidR="0089667A">
          <w:rPr>
            <w:rFonts w:ascii="Helvetica Neue" w:hAnsi="Helvetica Neue"/>
          </w:rPr>
          <w:t xml:space="preserve">The first task is to </w:t>
        </w:r>
      </w:ins>
      <w:ins w:id="710" w:author="Marshall Clemens" w:date="2018-10-19T11:35:00Z">
        <w:r w:rsidR="0089667A">
          <w:rPr>
            <w:rFonts w:ascii="Helvetica Neue" w:hAnsi="Helvetica Neue"/>
          </w:rPr>
          <w:t>construct a</w:t>
        </w:r>
      </w:ins>
      <w:r w:rsidRPr="00B3667B">
        <w:rPr>
          <w:rFonts w:ascii="Helvetica Neue" w:hAnsi="Helvetica Neue"/>
          <w:rPrChange w:id="711" w:author="Marshall Clemens" w:date="2018-10-19T07:56:00Z">
            <w:rPr>
              <w:rFonts w:ascii="Helvetica Neue" w:hAnsi="Helvetica Neue"/>
            </w:rPr>
          </w:rPrChange>
        </w:rPr>
        <w:t xml:space="preserve"> framework </w:t>
      </w:r>
      <w:ins w:id="712" w:author="Marshall Clemens" w:date="2018-10-19T11:36:00Z">
        <w:r w:rsidR="0089667A">
          <w:rPr>
            <w:rFonts w:ascii="Helvetica Neue" w:hAnsi="Helvetica Neue"/>
          </w:rPr>
          <w:t xml:space="preserve">that </w:t>
        </w:r>
      </w:ins>
      <w:ins w:id="713" w:author="Marshall Clemens" w:date="2018-10-19T11:37:00Z">
        <w:r w:rsidR="0089667A">
          <w:rPr>
            <w:rFonts w:ascii="Helvetica Neue" w:hAnsi="Helvetica Neue"/>
          </w:rPr>
          <w:t>accommodates</w:t>
        </w:r>
      </w:ins>
      <w:del w:id="714" w:author="Marshall Clemens" w:date="2018-10-19T11:35:00Z">
        <w:r w:rsidRPr="00B3667B" w:rsidDel="0089667A">
          <w:rPr>
            <w:rFonts w:ascii="Helvetica Neue" w:hAnsi="Helvetica Neue"/>
            <w:rPrChange w:id="715" w:author="Marshall Clemens" w:date="2018-10-19T07:56:00Z">
              <w:rPr>
                <w:rFonts w:ascii="Helvetica Neue" w:hAnsi="Helvetica Neue"/>
              </w:rPr>
            </w:rPrChange>
          </w:rPr>
          <w:delText>with a systemic structure to give</w:delText>
        </w:r>
      </w:del>
      <w:del w:id="716" w:author="Marshall Clemens" w:date="2018-10-19T11:37:00Z">
        <w:r w:rsidRPr="00B3667B" w:rsidDel="0089667A">
          <w:rPr>
            <w:rFonts w:ascii="Helvetica Neue" w:hAnsi="Helvetica Neue"/>
            <w:rPrChange w:id="717" w:author="Marshall Clemens" w:date="2018-10-19T07:56:00Z">
              <w:rPr>
                <w:rFonts w:ascii="Helvetica Neue" w:hAnsi="Helvetica Neue"/>
              </w:rPr>
            </w:rPrChange>
          </w:rPr>
          <w:delText xml:space="preserve"> home to</w:delText>
        </w:r>
      </w:del>
      <w:r w:rsidRPr="00B3667B">
        <w:rPr>
          <w:rFonts w:ascii="Helvetica Neue" w:hAnsi="Helvetica Neue"/>
          <w:rPrChange w:id="718" w:author="Marshall Clemens" w:date="2018-10-19T07:56:00Z">
            <w:rPr>
              <w:rFonts w:ascii="Helvetica Neue" w:hAnsi="Helvetica Neue"/>
            </w:rPr>
          </w:rPrChange>
        </w:rPr>
        <w:t xml:space="preserve"> all </w:t>
      </w:r>
      <w:ins w:id="719" w:author="Marshall Clemens" w:date="2018-10-19T11:37:00Z">
        <w:r w:rsidR="0089667A">
          <w:rPr>
            <w:rFonts w:ascii="Helvetica Neue" w:hAnsi="Helvetica Neue"/>
          </w:rPr>
          <w:t xml:space="preserve">the </w:t>
        </w:r>
      </w:ins>
      <w:r w:rsidRPr="00B3667B">
        <w:rPr>
          <w:rFonts w:ascii="Helvetica Neue" w:hAnsi="Helvetica Neue"/>
          <w:rPrChange w:id="720" w:author="Marshall Clemens" w:date="2018-10-19T07:56:00Z">
            <w:rPr>
              <w:rFonts w:ascii="Helvetica Neue" w:hAnsi="Helvetica Neue"/>
            </w:rPr>
          </w:rPrChange>
        </w:rPr>
        <w:t>relevant elements</w:t>
      </w:r>
      <w:ins w:id="721" w:author="Marshall Clemens" w:date="2018-10-19T11:37:00Z">
        <w:r w:rsidR="0089667A">
          <w:rPr>
            <w:rFonts w:ascii="Helvetica Neue" w:hAnsi="Helvetica Neue"/>
          </w:rPr>
          <w:t xml:space="preserve"> – giving them a logical home and context</w:t>
        </w:r>
      </w:ins>
      <w:r w:rsidRPr="00B3667B">
        <w:rPr>
          <w:rFonts w:ascii="Helvetica Neue" w:hAnsi="Helvetica Neue"/>
          <w:rPrChange w:id="722" w:author="Marshall Clemens" w:date="2018-10-19T07:56:00Z">
            <w:rPr>
              <w:rFonts w:ascii="Helvetica Neue" w:hAnsi="Helvetica Neue"/>
            </w:rPr>
          </w:rPrChange>
        </w:rPr>
        <w:t xml:space="preserve">. </w:t>
      </w:r>
      <w:ins w:id="723" w:author="Marshall Clemens" w:date="2018-10-19T11:38:00Z">
        <w:r w:rsidR="0089667A">
          <w:rPr>
            <w:rFonts w:ascii="Helvetica Neue" w:hAnsi="Helvetica Neue"/>
          </w:rPr>
          <w:t>This framewo</w:t>
        </w:r>
      </w:ins>
      <w:ins w:id="724" w:author="Marshall Clemens" w:date="2018-10-19T11:40:00Z">
        <w:r w:rsidR="0089667A">
          <w:rPr>
            <w:rFonts w:ascii="Helvetica Neue" w:hAnsi="Helvetica Neue"/>
          </w:rPr>
          <w:t>r</w:t>
        </w:r>
      </w:ins>
      <w:ins w:id="725" w:author="Marshall Clemens" w:date="2018-10-19T11:38:00Z">
        <w:r w:rsidR="0089667A">
          <w:rPr>
            <w:rFonts w:ascii="Helvetica Neue" w:hAnsi="Helvetica Neue"/>
          </w:rPr>
          <w:t xml:space="preserve">k provides a stage </w:t>
        </w:r>
      </w:ins>
      <w:ins w:id="726" w:author="Marshall Clemens" w:date="2018-10-19T11:40:00Z">
        <w:r w:rsidR="0089667A">
          <w:rPr>
            <w:rFonts w:ascii="Helvetica Neue" w:hAnsi="Helvetica Neue"/>
          </w:rPr>
          <w:t xml:space="preserve">on </w:t>
        </w:r>
      </w:ins>
      <w:ins w:id="727" w:author="Marshall Clemens" w:date="2018-10-19T11:38:00Z">
        <w:r w:rsidR="0089667A">
          <w:rPr>
            <w:rFonts w:ascii="Helvetica Neue" w:hAnsi="Helvetica Neue"/>
          </w:rPr>
          <w:t xml:space="preserve">which the </w:t>
        </w:r>
      </w:ins>
      <w:del w:id="728" w:author="Marshall Clemens" w:date="2018-10-19T11:38:00Z">
        <w:r w:rsidRPr="00B3667B" w:rsidDel="0089667A">
          <w:rPr>
            <w:rFonts w:ascii="Helvetica Neue" w:hAnsi="Helvetica Neue"/>
            <w:rPrChange w:id="729" w:author="Marshall Clemens" w:date="2018-10-19T07:56:00Z">
              <w:rPr>
                <w:rFonts w:ascii="Helvetica Neue" w:hAnsi="Helvetica Neue"/>
              </w:rPr>
            </w:rPrChange>
          </w:rPr>
          <w:delText>K</w:delText>
        </w:r>
      </w:del>
      <w:del w:id="730" w:author="Marshall Clemens" w:date="2018-10-19T11:40:00Z">
        <w:r w:rsidRPr="00B3667B" w:rsidDel="0089667A">
          <w:rPr>
            <w:rFonts w:ascii="Helvetica Neue" w:hAnsi="Helvetica Neue"/>
            <w:rPrChange w:id="731" w:author="Marshall Clemens" w:date="2018-10-19T07:56:00Z">
              <w:rPr>
                <w:rFonts w:ascii="Helvetica Neue" w:hAnsi="Helvetica Neue"/>
              </w:rPr>
            </w:rPrChange>
          </w:rPr>
          <w:delText>ey</w:delText>
        </w:r>
      </w:del>
      <w:del w:id="732" w:author="Marshall Clemens" w:date="2018-10-19T12:31:00Z">
        <w:r w:rsidRPr="00B3667B" w:rsidDel="001E2422">
          <w:rPr>
            <w:rFonts w:ascii="Helvetica Neue" w:hAnsi="Helvetica Neue"/>
            <w:rPrChange w:id="733" w:author="Marshall Clemens" w:date="2018-10-19T07:56:00Z">
              <w:rPr>
                <w:rFonts w:ascii="Helvetica Neue" w:hAnsi="Helvetica Neue"/>
              </w:rPr>
            </w:rPrChange>
          </w:rPr>
          <w:delText xml:space="preserve"> </w:delText>
        </w:r>
      </w:del>
      <w:r w:rsidRPr="00B3667B">
        <w:rPr>
          <w:rFonts w:ascii="Helvetica Neue" w:hAnsi="Helvetica Neue"/>
          <w:rPrChange w:id="734" w:author="Marshall Clemens" w:date="2018-10-19T07:56:00Z">
            <w:rPr>
              <w:rFonts w:ascii="Helvetica Neue" w:hAnsi="Helvetica Neue"/>
            </w:rPr>
          </w:rPrChange>
        </w:rPr>
        <w:t xml:space="preserve">narratives </w:t>
      </w:r>
      <w:del w:id="735" w:author="Marshall Clemens" w:date="2018-10-19T11:41:00Z">
        <w:r w:rsidRPr="00B3667B" w:rsidDel="0089667A">
          <w:rPr>
            <w:rFonts w:ascii="Helvetica Neue" w:hAnsi="Helvetica Neue"/>
            <w:rPrChange w:id="736" w:author="Marshall Clemens" w:date="2018-10-19T07:56:00Z">
              <w:rPr>
                <w:rFonts w:ascii="Helvetica Neue" w:hAnsi="Helvetica Neue"/>
              </w:rPr>
            </w:rPrChange>
          </w:rPr>
          <w:delText>emerge</w:delText>
        </w:r>
      </w:del>
      <w:ins w:id="737" w:author="Marshall Clemens" w:date="2018-10-19T12:31:00Z">
        <w:r w:rsidR="001E2422">
          <w:rPr>
            <w:rFonts w:ascii="Helvetica Neue" w:hAnsi="Helvetica Neue"/>
          </w:rPr>
          <w:t xml:space="preserve">are </w:t>
        </w:r>
      </w:ins>
      <w:ins w:id="738" w:author="Marshall Clemens" w:date="2018-10-19T11:39:00Z">
        <w:r w:rsidR="0089667A">
          <w:rPr>
            <w:rFonts w:ascii="Helvetica Neue" w:hAnsi="Helvetica Neue"/>
          </w:rPr>
          <w:t xml:space="preserve">brought </w:t>
        </w:r>
      </w:ins>
      <w:del w:id="739" w:author="Marshall Clemens" w:date="2018-10-19T11:39:00Z">
        <w:r w:rsidRPr="00B3667B" w:rsidDel="0089667A">
          <w:rPr>
            <w:rFonts w:ascii="Helvetica Neue" w:hAnsi="Helvetica Neue"/>
            <w:rPrChange w:id="740" w:author="Marshall Clemens" w:date="2018-10-19T07:56:00Z">
              <w:rPr>
                <w:rFonts w:ascii="Helvetica Neue" w:hAnsi="Helvetica Neue"/>
              </w:rPr>
            </w:rPrChange>
          </w:rPr>
          <w:delText xml:space="preserve"> from system analysis and we bring them </w:delText>
        </w:r>
      </w:del>
      <w:r w:rsidRPr="00B3667B">
        <w:rPr>
          <w:rFonts w:ascii="Helvetica Neue" w:hAnsi="Helvetica Neue"/>
          <w:rPrChange w:id="741" w:author="Marshall Clemens" w:date="2018-10-19T07:56:00Z">
            <w:rPr>
              <w:rFonts w:ascii="Helvetica Neue" w:hAnsi="Helvetica Neue"/>
            </w:rPr>
          </w:rPrChange>
        </w:rPr>
        <w:t xml:space="preserve">to life </w:t>
      </w:r>
      <w:ins w:id="742" w:author="Marshall Clemens" w:date="2018-10-19T11:42:00Z">
        <w:r w:rsidR="00DB1E7D">
          <w:rPr>
            <w:rFonts w:ascii="Helvetica Neue" w:hAnsi="Helvetica Neue"/>
          </w:rPr>
          <w:t xml:space="preserve">via </w:t>
        </w:r>
      </w:ins>
      <w:del w:id="743" w:author="Marshall Clemens" w:date="2018-10-19T11:42:00Z">
        <w:r w:rsidRPr="00B3667B" w:rsidDel="00DB1E7D">
          <w:rPr>
            <w:rFonts w:ascii="Helvetica Neue" w:hAnsi="Helvetica Neue"/>
            <w:rPrChange w:id="744" w:author="Marshall Clemens" w:date="2018-10-19T07:56:00Z">
              <w:rPr>
                <w:rFonts w:ascii="Helvetica Neue" w:hAnsi="Helvetica Neue"/>
              </w:rPr>
            </w:rPrChange>
          </w:rPr>
          <w:delText xml:space="preserve">in </w:delText>
        </w:r>
      </w:del>
      <w:ins w:id="745" w:author="Marshall Clemens" w:date="2018-10-19T11:41:00Z">
        <w:r w:rsidR="0089667A">
          <w:rPr>
            <w:rFonts w:ascii="Helvetica Neue" w:hAnsi="Helvetica Neue"/>
          </w:rPr>
          <w:t xml:space="preserve">animated </w:t>
        </w:r>
      </w:ins>
      <w:r w:rsidRPr="00B3667B">
        <w:rPr>
          <w:rFonts w:ascii="Helvetica Neue" w:hAnsi="Helvetica Neue"/>
          <w:rPrChange w:id="746" w:author="Marshall Clemens" w:date="2018-10-19T07:56:00Z">
            <w:rPr>
              <w:rFonts w:ascii="Helvetica Neue" w:hAnsi="Helvetica Neue"/>
            </w:rPr>
          </w:rPrChange>
        </w:rPr>
        <w:t>visual layers</w:t>
      </w:r>
      <w:ins w:id="747" w:author="Marshall Clemens" w:date="2018-10-19T12:29:00Z">
        <w:r w:rsidR="001E2422">
          <w:rPr>
            <w:rFonts w:ascii="Helvetica Neue" w:hAnsi="Helvetica Neue"/>
          </w:rPr>
          <w:t xml:space="preserve"> and </w:t>
        </w:r>
      </w:ins>
      <w:ins w:id="748" w:author="Marshall Clemens" w:date="2018-10-19T12:30:00Z">
        <w:r w:rsidR="001E2422">
          <w:rPr>
            <w:rFonts w:ascii="Helvetica Neue" w:hAnsi="Helvetica Neue"/>
          </w:rPr>
          <w:t xml:space="preserve">accompanying </w:t>
        </w:r>
      </w:ins>
      <w:ins w:id="749" w:author="Marshall Clemens" w:date="2018-10-19T12:29:00Z">
        <w:r w:rsidR="001E2422">
          <w:rPr>
            <w:rFonts w:ascii="Helvetica Neue" w:hAnsi="Helvetica Neue"/>
          </w:rPr>
          <w:t>explanations</w:t>
        </w:r>
      </w:ins>
      <w:del w:id="750" w:author="Marshall Clemens" w:date="2018-10-19T12:29:00Z">
        <w:r w:rsidRPr="00B3667B" w:rsidDel="001E2422">
          <w:rPr>
            <w:rFonts w:ascii="Helvetica Neue" w:hAnsi="Helvetica Neue"/>
            <w:rPrChange w:id="751" w:author="Marshall Clemens" w:date="2018-10-19T07:56:00Z">
              <w:rPr>
                <w:rFonts w:ascii="Helvetica Neue" w:hAnsi="Helvetica Neue"/>
              </w:rPr>
            </w:rPrChange>
          </w:rPr>
          <w:delText xml:space="preserve"> </w:delText>
        </w:r>
      </w:del>
      <w:del w:id="752" w:author="Marshall Clemens" w:date="2018-10-19T11:41:00Z">
        <w:r w:rsidRPr="00B3667B" w:rsidDel="0089667A">
          <w:rPr>
            <w:rFonts w:ascii="Helvetica Neue" w:hAnsi="Helvetica Neue"/>
            <w:rPrChange w:id="753" w:author="Marshall Clemens" w:date="2018-10-19T07:56:00Z">
              <w:rPr>
                <w:rFonts w:ascii="Helvetica Neue" w:hAnsi="Helvetica Neue"/>
              </w:rPr>
            </w:rPrChange>
          </w:rPr>
          <w:delText xml:space="preserve">and </w:delText>
        </w:r>
      </w:del>
      <w:del w:id="754" w:author="Marshall Clemens" w:date="2018-10-19T12:29:00Z">
        <w:r w:rsidRPr="00B3667B" w:rsidDel="001E2422">
          <w:rPr>
            <w:rFonts w:ascii="Helvetica Neue" w:hAnsi="Helvetica Neue"/>
            <w:rPrChange w:id="755" w:author="Marshall Clemens" w:date="2018-10-19T07:56:00Z">
              <w:rPr>
                <w:rFonts w:ascii="Helvetica Neue" w:hAnsi="Helvetica Neue"/>
              </w:rPr>
            </w:rPrChange>
          </w:rPr>
          <w:delText xml:space="preserve">relevant </w:delText>
        </w:r>
      </w:del>
      <w:del w:id="756" w:author="Marshall Clemens" w:date="2018-10-19T11:41:00Z">
        <w:r w:rsidRPr="00B3667B" w:rsidDel="0089667A">
          <w:rPr>
            <w:rFonts w:ascii="Helvetica Neue" w:hAnsi="Helvetica Neue"/>
            <w:rPrChange w:id="757" w:author="Marshall Clemens" w:date="2018-10-19T07:56:00Z">
              <w:rPr>
                <w:rFonts w:ascii="Helvetica Neue" w:hAnsi="Helvetica Neue"/>
              </w:rPr>
            </w:rPrChange>
          </w:rPr>
          <w:delText>text</w:delText>
        </w:r>
      </w:del>
      <w:r w:rsidRPr="00B3667B">
        <w:rPr>
          <w:rFonts w:ascii="Helvetica Neue" w:hAnsi="Helvetica Neue"/>
          <w:rPrChange w:id="758" w:author="Marshall Clemens" w:date="2018-10-19T07:56:00Z">
            <w:rPr>
              <w:rFonts w:ascii="Helvetica Neue" w:hAnsi="Helvetica Neue"/>
            </w:rPr>
          </w:rPrChange>
        </w:rPr>
        <w:t>.</w:t>
      </w:r>
    </w:p>
    <w:p w14:paraId="192F1E65" w14:textId="77777777" w:rsidR="00281986" w:rsidRPr="00B3667B" w:rsidRDefault="00281986" w:rsidP="00666E9E">
      <w:pPr>
        <w:tabs>
          <w:tab w:val="left" w:pos="6480"/>
        </w:tabs>
        <w:ind w:right="2790"/>
        <w:rPr>
          <w:rFonts w:ascii="Helvetica Neue" w:hAnsi="Helvetica Neue"/>
          <w:rPrChange w:id="759" w:author="Marshall Clemens" w:date="2018-10-19T07:56:00Z">
            <w:rPr>
              <w:rFonts w:ascii="Helvetica Neue" w:hAnsi="Helvetica Neue"/>
            </w:rPr>
          </w:rPrChange>
        </w:rPr>
        <w:pPrChange w:id="760" w:author="Marshall Clemens" w:date="2018-10-19T12:24:00Z">
          <w:pPr/>
        </w:pPrChange>
      </w:pPr>
    </w:p>
    <w:p w14:paraId="5B4286F7" w14:textId="0D96AB4E" w:rsidR="00281986" w:rsidRPr="00B3667B" w:rsidRDefault="001E2422" w:rsidP="00666E9E">
      <w:pPr>
        <w:tabs>
          <w:tab w:val="left" w:pos="6480"/>
        </w:tabs>
        <w:ind w:right="2790"/>
        <w:rPr>
          <w:rFonts w:ascii="Helvetica Neue" w:hAnsi="Helvetica Neue"/>
          <w:rPrChange w:id="761" w:author="Marshall Clemens" w:date="2018-10-19T07:56:00Z">
            <w:rPr>
              <w:rFonts w:ascii="Helvetica Neue" w:hAnsi="Helvetica Neue"/>
            </w:rPr>
          </w:rPrChange>
        </w:rPr>
        <w:pPrChange w:id="762" w:author="Marshall Clemens" w:date="2018-10-19T12:24:00Z">
          <w:pPr/>
        </w:pPrChange>
      </w:pPr>
      <w:ins w:id="763" w:author="Marshall Clemens" w:date="2018-10-19T12:33:00Z">
        <w:r>
          <w:rPr>
            <w:rFonts w:ascii="Helvetica Neue" w:hAnsi="Helvetica Neue"/>
          </w:rPr>
          <w:t xml:space="preserve">Interactive digital tools </w:t>
        </w:r>
      </w:ins>
      <w:del w:id="764" w:author="Marshall Clemens" w:date="2018-10-19T11:43:00Z">
        <w:r w:rsidR="00281986" w:rsidRPr="00B3667B" w:rsidDel="00DB1E7D">
          <w:rPr>
            <w:rFonts w:ascii="Helvetica Neue" w:hAnsi="Helvetica Neue"/>
            <w:rPrChange w:id="765" w:author="Marshall Clemens" w:date="2018-10-19T07:56:00Z">
              <w:rPr>
                <w:rFonts w:ascii="Helvetica Neue" w:hAnsi="Helvetica Neue"/>
              </w:rPr>
            </w:rPrChange>
          </w:rPr>
          <w:delText xml:space="preserve">To make the most of </w:delText>
        </w:r>
      </w:del>
      <w:ins w:id="766" w:author="Marshall Clemens" w:date="2018-10-19T11:44:00Z">
        <w:r w:rsidR="0097695D">
          <w:rPr>
            <w:rFonts w:ascii="Helvetica Neue" w:hAnsi="Helvetica Neue"/>
          </w:rPr>
          <w:t xml:space="preserve">engage </w:t>
        </w:r>
      </w:ins>
      <w:r w:rsidR="00281986" w:rsidRPr="00B3667B">
        <w:rPr>
          <w:rFonts w:ascii="Helvetica Neue" w:hAnsi="Helvetica Neue"/>
          <w:rPrChange w:id="767" w:author="Marshall Clemens" w:date="2018-10-19T07:56:00Z">
            <w:rPr>
              <w:rFonts w:ascii="Helvetica Neue" w:hAnsi="Helvetica Neue"/>
            </w:rPr>
          </w:rPrChange>
        </w:rPr>
        <w:t>stakeholder</w:t>
      </w:r>
      <w:ins w:id="768" w:author="Marshall Clemens" w:date="2018-10-19T11:45:00Z">
        <w:r w:rsidR="0097695D">
          <w:rPr>
            <w:rFonts w:ascii="Helvetica Neue" w:hAnsi="Helvetica Neue"/>
          </w:rPr>
          <w:t>'</w:t>
        </w:r>
      </w:ins>
      <w:r w:rsidR="00281986" w:rsidRPr="00B3667B">
        <w:rPr>
          <w:rFonts w:ascii="Helvetica Neue" w:hAnsi="Helvetica Neue"/>
          <w:rPrChange w:id="769" w:author="Marshall Clemens" w:date="2018-10-19T07:56:00Z">
            <w:rPr>
              <w:rFonts w:ascii="Helvetica Neue" w:hAnsi="Helvetica Neue"/>
            </w:rPr>
          </w:rPrChange>
        </w:rPr>
        <w:t>s</w:t>
      </w:r>
      <w:ins w:id="770" w:author="Marshall Clemens" w:date="2018-10-19T11:44:00Z">
        <w:r w:rsidR="0097695D">
          <w:rPr>
            <w:rFonts w:ascii="Helvetica Neue" w:hAnsi="Helvetica Neue"/>
          </w:rPr>
          <w:t xml:space="preserve"> attention</w:t>
        </w:r>
        <w:r>
          <w:rPr>
            <w:rFonts w:ascii="Helvetica Neue" w:hAnsi="Helvetica Neue"/>
          </w:rPr>
          <w:t xml:space="preserve">, </w:t>
        </w:r>
      </w:ins>
      <w:ins w:id="771" w:author="Marshall Clemens" w:date="2018-10-19T12:34:00Z">
        <w:r>
          <w:rPr>
            <w:rFonts w:ascii="Helvetica Neue" w:hAnsi="Helvetica Neue"/>
          </w:rPr>
          <w:t>to</w:t>
        </w:r>
      </w:ins>
      <w:ins w:id="772" w:author="Marshall Clemens" w:date="2018-10-19T11:44:00Z">
        <w:r>
          <w:rPr>
            <w:rFonts w:ascii="Helvetica Neue" w:hAnsi="Helvetica Neue"/>
          </w:rPr>
          <w:t xml:space="preserve"> help them </w:t>
        </w:r>
      </w:ins>
      <w:ins w:id="773" w:author="Marshall Clemens" w:date="2018-10-19T12:33:00Z">
        <w:r>
          <w:rPr>
            <w:rFonts w:ascii="Helvetica Neue" w:hAnsi="Helvetica Neue"/>
          </w:rPr>
          <w:t xml:space="preserve">quickly </w:t>
        </w:r>
      </w:ins>
      <w:ins w:id="774" w:author="Marshall Clemens" w:date="2018-10-19T11:44:00Z">
        <w:r w:rsidR="0097695D">
          <w:rPr>
            <w:rFonts w:ascii="Helvetica Neue" w:hAnsi="Helvetica Neue"/>
          </w:rPr>
          <w:t>g</w:t>
        </w:r>
      </w:ins>
      <w:ins w:id="775" w:author="Marshall Clemens" w:date="2018-10-19T11:45:00Z">
        <w:r w:rsidR="0097695D">
          <w:rPr>
            <w:rFonts w:ascii="Helvetica Neue" w:hAnsi="Helvetica Neue"/>
          </w:rPr>
          <w:t xml:space="preserve">ain </w:t>
        </w:r>
      </w:ins>
      <w:ins w:id="776" w:author="Marshall Clemens" w:date="2018-10-19T11:44:00Z">
        <w:r w:rsidR="0097695D">
          <w:rPr>
            <w:rFonts w:ascii="Helvetica Neue" w:hAnsi="Helvetica Neue"/>
          </w:rPr>
          <w:t xml:space="preserve">a sophisticated understanding of </w:t>
        </w:r>
      </w:ins>
      <w:ins w:id="777" w:author="Marshall Clemens" w:date="2018-10-19T11:45:00Z">
        <w:r>
          <w:rPr>
            <w:rFonts w:ascii="Helvetica Neue" w:hAnsi="Helvetica Neue"/>
          </w:rPr>
          <w:t>the issue</w:t>
        </w:r>
      </w:ins>
      <w:ins w:id="778" w:author="Marshall Clemens" w:date="2018-10-19T12:34:00Z">
        <w:r>
          <w:rPr>
            <w:rFonts w:ascii="Helvetica Neue" w:hAnsi="Helvetica Neue"/>
          </w:rPr>
          <w:t>s</w:t>
        </w:r>
      </w:ins>
      <w:ins w:id="779" w:author="Marshall Clemens" w:date="2018-10-19T11:45:00Z">
        <w:r w:rsidR="0097695D">
          <w:rPr>
            <w:rFonts w:ascii="Helvetica Neue" w:hAnsi="Helvetica Neue"/>
          </w:rPr>
          <w:t>.</w:t>
        </w:r>
      </w:ins>
      <w:del w:id="780" w:author="Marshall Clemens" w:date="2018-10-19T11:44:00Z">
        <w:r w:rsidR="00281986" w:rsidRPr="00B3667B" w:rsidDel="0097695D">
          <w:rPr>
            <w:rFonts w:ascii="Helvetica Neue" w:hAnsi="Helvetica Neue"/>
            <w:rPrChange w:id="781" w:author="Marshall Clemens" w:date="2018-10-19T07:56:00Z">
              <w:rPr>
                <w:rFonts w:ascii="Helvetica Neue" w:hAnsi="Helvetica Neue"/>
              </w:rPr>
            </w:rPrChange>
          </w:rPr>
          <w:delText>’</w:delText>
        </w:r>
      </w:del>
      <w:del w:id="782" w:author="Marshall Clemens" w:date="2018-10-19T11:45:00Z">
        <w:r w:rsidR="00281986" w:rsidRPr="00B3667B" w:rsidDel="0097695D">
          <w:rPr>
            <w:rFonts w:ascii="Helvetica Neue" w:hAnsi="Helvetica Neue"/>
            <w:rPrChange w:id="783" w:author="Marshall Clemens" w:date="2018-10-19T07:56:00Z">
              <w:rPr>
                <w:rFonts w:ascii="Helvetica Neue" w:hAnsi="Helvetica Neue"/>
              </w:rPr>
            </w:rPrChange>
          </w:rPr>
          <w:delText xml:space="preserve"> time interactive, digital tools help explore the map and narratives efficiently.</w:delText>
        </w:r>
      </w:del>
    </w:p>
    <w:p w14:paraId="0A20AC61" w14:textId="77777777" w:rsidR="00281986" w:rsidRPr="00B3667B" w:rsidRDefault="00281986" w:rsidP="00666E9E">
      <w:pPr>
        <w:tabs>
          <w:tab w:val="left" w:pos="6480"/>
        </w:tabs>
        <w:ind w:right="2790"/>
        <w:rPr>
          <w:rFonts w:ascii="Helvetica Neue" w:hAnsi="Helvetica Neue"/>
          <w:rPrChange w:id="784" w:author="Marshall Clemens" w:date="2018-10-19T07:56:00Z">
            <w:rPr>
              <w:rFonts w:ascii="Helvetica Neue" w:hAnsi="Helvetica Neue"/>
            </w:rPr>
          </w:rPrChange>
        </w:rPr>
        <w:pPrChange w:id="785" w:author="Marshall Clemens" w:date="2018-10-19T12:24:00Z">
          <w:pPr/>
        </w:pPrChange>
      </w:pPr>
    </w:p>
    <w:p w14:paraId="2240A8CB" w14:textId="2281B81E" w:rsidR="00281986" w:rsidRPr="00B3667B" w:rsidRDefault="00281986" w:rsidP="00666E9E">
      <w:pPr>
        <w:tabs>
          <w:tab w:val="left" w:pos="6480"/>
        </w:tabs>
        <w:ind w:right="2790"/>
        <w:rPr>
          <w:rFonts w:ascii="Helvetica Neue" w:hAnsi="Helvetica Neue"/>
          <w:b/>
          <w:bCs/>
          <w:spacing w:val="15"/>
          <w:rPrChange w:id="786" w:author="Marshall Clemens" w:date="2018-10-19T07:56:00Z">
            <w:rPr>
              <w:rFonts w:ascii="Helvetica Neue" w:hAnsi="Helvetica Neue"/>
              <w:b/>
              <w:bCs/>
              <w:spacing w:val="15"/>
            </w:rPr>
          </w:rPrChange>
        </w:rPr>
        <w:pPrChange w:id="787" w:author="Marshall Clemens" w:date="2018-10-19T12:24:00Z">
          <w:pPr/>
        </w:pPrChange>
      </w:pPr>
      <w:r w:rsidRPr="00B3667B">
        <w:rPr>
          <w:rFonts w:ascii="Helvetica Neue" w:hAnsi="Helvetica Neue"/>
          <w:b/>
          <w:bCs/>
          <w:spacing w:val="15"/>
          <w:rPrChange w:id="788" w:author="Marshall Clemens" w:date="2018-10-19T07:56:00Z">
            <w:rPr>
              <w:rFonts w:ascii="Helvetica Neue" w:hAnsi="Helvetica Neue"/>
              <w:b/>
              <w:bCs/>
              <w:spacing w:val="15"/>
            </w:rPr>
          </w:rPrChange>
        </w:rPr>
        <w:t>How We Do It</w:t>
      </w:r>
    </w:p>
    <w:p w14:paraId="6581172F" w14:textId="77777777" w:rsidR="00281986" w:rsidRPr="00B3667B" w:rsidRDefault="00281986" w:rsidP="00666E9E">
      <w:pPr>
        <w:tabs>
          <w:tab w:val="left" w:pos="6480"/>
        </w:tabs>
        <w:ind w:right="2790"/>
        <w:rPr>
          <w:rFonts w:ascii="Helvetica Neue" w:hAnsi="Helvetica Neue"/>
          <w:spacing w:val="15"/>
          <w:rPrChange w:id="789" w:author="Marshall Clemens" w:date="2018-10-19T07:56:00Z">
            <w:rPr>
              <w:rFonts w:ascii="Helvetica Neue" w:hAnsi="Helvetica Neue"/>
              <w:spacing w:val="15"/>
            </w:rPr>
          </w:rPrChange>
        </w:rPr>
        <w:pPrChange w:id="790" w:author="Marshall Clemens" w:date="2018-10-19T12:24:00Z">
          <w:pPr/>
        </w:pPrChange>
      </w:pPr>
    </w:p>
    <w:p w14:paraId="25983F47" w14:textId="2463606F" w:rsidR="00281986" w:rsidRPr="00B3667B" w:rsidRDefault="00281986" w:rsidP="00666E9E">
      <w:pPr>
        <w:tabs>
          <w:tab w:val="left" w:pos="6480"/>
        </w:tabs>
        <w:ind w:right="2790"/>
        <w:rPr>
          <w:rFonts w:ascii="Helvetica Neue" w:hAnsi="Helvetica Neue"/>
          <w:rPrChange w:id="791" w:author="Marshall Clemens" w:date="2018-10-19T07:56:00Z">
            <w:rPr>
              <w:rFonts w:ascii="Helvetica Neue" w:hAnsi="Helvetica Neue"/>
            </w:rPr>
          </w:rPrChange>
        </w:rPr>
        <w:pPrChange w:id="792" w:author="Marshall Clemens" w:date="2018-10-19T12:24:00Z">
          <w:pPr/>
        </w:pPrChange>
      </w:pPr>
      <w:r w:rsidRPr="00B3667B">
        <w:rPr>
          <w:rFonts w:ascii="Helvetica Neue" w:hAnsi="Helvetica Neue"/>
          <w:rPrChange w:id="793" w:author="Marshall Clemens" w:date="2018-10-19T07:56:00Z">
            <w:rPr>
              <w:rFonts w:ascii="Helvetica Neue" w:hAnsi="Helvetica Neue"/>
            </w:rPr>
          </w:rPrChange>
        </w:rPr>
        <w:t>We conduct research, interviews and workshops to gather evidence.</w:t>
      </w:r>
    </w:p>
    <w:p w14:paraId="13774D8E" w14:textId="77777777" w:rsidR="00281986" w:rsidRPr="00B3667B" w:rsidRDefault="00281986" w:rsidP="00666E9E">
      <w:pPr>
        <w:tabs>
          <w:tab w:val="left" w:pos="6480"/>
        </w:tabs>
        <w:ind w:right="2790"/>
        <w:rPr>
          <w:rFonts w:ascii="Helvetica Neue" w:hAnsi="Helvetica Neue"/>
          <w:rPrChange w:id="794" w:author="Marshall Clemens" w:date="2018-10-19T07:56:00Z">
            <w:rPr>
              <w:rFonts w:ascii="Helvetica Neue" w:hAnsi="Helvetica Neue"/>
            </w:rPr>
          </w:rPrChange>
        </w:rPr>
        <w:pPrChange w:id="795" w:author="Marshall Clemens" w:date="2018-10-19T12:24:00Z">
          <w:pPr/>
        </w:pPrChange>
      </w:pPr>
    </w:p>
    <w:p w14:paraId="5CC03DDD" w14:textId="62E70225" w:rsidR="00281986" w:rsidRPr="00B3667B" w:rsidRDefault="00281986" w:rsidP="00666E9E">
      <w:pPr>
        <w:tabs>
          <w:tab w:val="left" w:pos="6480"/>
        </w:tabs>
        <w:ind w:right="2790"/>
        <w:rPr>
          <w:rFonts w:ascii="Helvetica Neue" w:hAnsi="Helvetica Neue"/>
          <w:rPrChange w:id="796" w:author="Marshall Clemens" w:date="2018-10-19T07:56:00Z">
            <w:rPr>
              <w:rFonts w:ascii="Helvetica Neue" w:hAnsi="Helvetica Neue"/>
            </w:rPr>
          </w:rPrChange>
        </w:rPr>
        <w:pPrChange w:id="797" w:author="Marshall Clemens" w:date="2018-10-19T12:24:00Z">
          <w:pPr/>
        </w:pPrChange>
      </w:pPr>
      <w:r w:rsidRPr="00B3667B">
        <w:rPr>
          <w:rFonts w:ascii="Helvetica Neue" w:hAnsi="Helvetica Neue"/>
          <w:rPrChange w:id="798" w:author="Marshall Clemens" w:date="2018-10-19T07:56:00Z">
            <w:rPr>
              <w:rFonts w:ascii="Helvetica Neue" w:hAnsi="Helvetica Neue"/>
            </w:rPr>
          </w:rPrChange>
        </w:rPr>
        <w:t>We compile evidence and insights to create Nexial maps - visual structure and accompanying written content.</w:t>
      </w:r>
    </w:p>
    <w:p w14:paraId="534A432C" w14:textId="77777777" w:rsidR="00281986" w:rsidRPr="00B3667B" w:rsidRDefault="00281986" w:rsidP="00666E9E">
      <w:pPr>
        <w:tabs>
          <w:tab w:val="left" w:pos="6480"/>
        </w:tabs>
        <w:ind w:right="2790"/>
        <w:rPr>
          <w:rFonts w:ascii="Helvetica Neue" w:hAnsi="Helvetica Neue"/>
          <w:rPrChange w:id="799" w:author="Marshall Clemens" w:date="2018-10-19T07:56:00Z">
            <w:rPr>
              <w:rFonts w:ascii="Helvetica Neue" w:hAnsi="Helvetica Neue"/>
            </w:rPr>
          </w:rPrChange>
        </w:rPr>
        <w:pPrChange w:id="800" w:author="Marshall Clemens" w:date="2018-10-19T12:24:00Z">
          <w:pPr/>
        </w:pPrChange>
      </w:pPr>
    </w:p>
    <w:p w14:paraId="56123488" w14:textId="77777777" w:rsidR="00281986" w:rsidRPr="00B3667B" w:rsidRDefault="00281986" w:rsidP="00666E9E">
      <w:pPr>
        <w:tabs>
          <w:tab w:val="left" w:pos="6480"/>
        </w:tabs>
        <w:ind w:right="2790"/>
        <w:rPr>
          <w:rFonts w:ascii="Helvetica Neue" w:hAnsi="Helvetica Neue"/>
          <w:rPrChange w:id="801" w:author="Marshall Clemens" w:date="2018-10-19T07:56:00Z">
            <w:rPr>
              <w:rFonts w:ascii="Helvetica Neue" w:hAnsi="Helvetica Neue"/>
            </w:rPr>
          </w:rPrChange>
        </w:rPr>
        <w:pPrChange w:id="802" w:author="Marshall Clemens" w:date="2018-10-19T12:24:00Z">
          <w:pPr/>
        </w:pPrChange>
      </w:pPr>
      <w:r w:rsidRPr="00B3667B">
        <w:rPr>
          <w:rFonts w:ascii="Helvetica Neue" w:hAnsi="Helvetica Neue"/>
          <w:rPrChange w:id="803" w:author="Marshall Clemens" w:date="2018-10-19T07:56:00Z">
            <w:rPr>
              <w:rFonts w:ascii="Helvetica Neue" w:hAnsi="Helvetica Neue"/>
            </w:rPr>
          </w:rPrChange>
        </w:rPr>
        <w:t>We design and produce digital tools - voice over animations, videos and surveys - tailored to specific audiences’ needs.</w:t>
      </w:r>
    </w:p>
    <w:p w14:paraId="65753E8C" w14:textId="62FFC0E1" w:rsidR="00281986" w:rsidRPr="00B3667B" w:rsidRDefault="00281986" w:rsidP="00666E9E">
      <w:pPr>
        <w:tabs>
          <w:tab w:val="left" w:pos="6480"/>
        </w:tabs>
        <w:ind w:right="2790"/>
        <w:rPr>
          <w:rFonts w:ascii="Helvetica Neue" w:hAnsi="Helvetica Neue"/>
          <w:u w:val="single"/>
          <w:rPrChange w:id="804" w:author="Marshall Clemens" w:date="2018-10-19T07:56:00Z">
            <w:rPr>
              <w:rFonts w:ascii="Helvetica Neue" w:hAnsi="Helvetica Neue"/>
              <w:u w:val="single"/>
            </w:rPr>
          </w:rPrChange>
        </w:rPr>
        <w:pPrChange w:id="805" w:author="Marshall Clemens" w:date="2018-10-19T12:24:00Z">
          <w:pPr/>
        </w:pPrChange>
      </w:pPr>
    </w:p>
    <w:p w14:paraId="5C235E1C" w14:textId="77777777" w:rsidR="00281986" w:rsidRPr="00B3667B" w:rsidRDefault="00281986" w:rsidP="00666E9E">
      <w:pPr>
        <w:pStyle w:val="Heading4"/>
        <w:tabs>
          <w:tab w:val="left" w:pos="6480"/>
        </w:tabs>
        <w:spacing w:before="0" w:beforeAutospacing="0"/>
        <w:ind w:right="2790"/>
        <w:rPr>
          <w:rFonts w:ascii="Helvetica Neue" w:hAnsi="Helvetica Neue"/>
          <w:b w:val="0"/>
          <w:bCs w:val="0"/>
          <w:spacing w:val="15"/>
          <w:u w:val="single"/>
          <w:rPrChange w:id="806" w:author="Marshall Clemens" w:date="2018-10-19T07:56:00Z">
            <w:rPr>
              <w:rFonts w:ascii="Helvetica Neue" w:hAnsi="Helvetica Neue"/>
              <w:b w:val="0"/>
              <w:bCs w:val="0"/>
              <w:color w:val="000000"/>
              <w:spacing w:val="15"/>
              <w:u w:val="single"/>
            </w:rPr>
          </w:rPrChange>
        </w:rPr>
        <w:pPrChange w:id="807" w:author="Marshall Clemens" w:date="2018-10-19T12:24:00Z">
          <w:pPr>
            <w:pStyle w:val="Heading4"/>
            <w:spacing w:before="0" w:beforeAutospacing="0"/>
          </w:pPr>
        </w:pPrChange>
      </w:pPr>
      <w:r w:rsidRPr="00B3667B">
        <w:rPr>
          <w:rFonts w:ascii="Helvetica Neue" w:hAnsi="Helvetica Neue"/>
          <w:b w:val="0"/>
          <w:bCs w:val="0"/>
          <w:spacing w:val="15"/>
          <w:u w:val="single"/>
          <w:rPrChange w:id="808" w:author="Marshall Clemens" w:date="2018-10-19T07:56:00Z">
            <w:rPr>
              <w:rFonts w:ascii="Helvetica Neue" w:hAnsi="Helvetica Neue"/>
              <w:b w:val="0"/>
              <w:bCs w:val="0"/>
              <w:color w:val="000000"/>
              <w:spacing w:val="15"/>
              <w:u w:val="single"/>
            </w:rPr>
          </w:rPrChange>
        </w:rPr>
        <w:t>3/4 - Insight to Action</w:t>
      </w:r>
    </w:p>
    <w:p w14:paraId="53DE3A7A" w14:textId="05C32EA6" w:rsidR="00281986" w:rsidRPr="00B3667B" w:rsidRDefault="00281986" w:rsidP="00666E9E">
      <w:pPr>
        <w:tabs>
          <w:tab w:val="left" w:pos="6480"/>
        </w:tabs>
        <w:ind w:right="2790"/>
        <w:rPr>
          <w:rFonts w:ascii="Helvetica Neue" w:hAnsi="Helvetica Neue"/>
          <w:rPrChange w:id="809" w:author="Marshall Clemens" w:date="2018-10-19T07:56:00Z">
            <w:rPr>
              <w:rFonts w:ascii="Helvetica Neue" w:hAnsi="Helvetica Neue"/>
            </w:rPr>
          </w:rPrChange>
        </w:rPr>
        <w:pPrChange w:id="810" w:author="Marshall Clemens" w:date="2018-10-19T12:24:00Z">
          <w:pPr/>
        </w:pPrChange>
      </w:pPr>
      <w:r w:rsidRPr="00B3667B">
        <w:rPr>
          <w:rFonts w:ascii="Helvetica Neue" w:hAnsi="Helvetica Neue"/>
          <w:rPrChange w:id="811" w:author="Marshall Clemens" w:date="2018-10-19T07:56:00Z">
            <w:rPr>
              <w:rFonts w:ascii="Helvetica Neue" w:hAnsi="Helvetica Neue"/>
            </w:rPr>
          </w:rPrChange>
        </w:rPr>
        <w:t>Systems maps are tools to enable shared understanding and to encourage new thinking and commitment to actions.</w:t>
      </w:r>
      <w:r w:rsidRPr="00B3667B">
        <w:rPr>
          <w:rFonts w:ascii="Helvetica Neue" w:hAnsi="Helvetica Neue"/>
          <w:rPrChange w:id="812" w:author="Marshall Clemens" w:date="2018-10-19T07:56:00Z">
            <w:rPr>
              <w:rFonts w:ascii="Helvetica Neue" w:hAnsi="Helvetica Neue"/>
            </w:rPr>
          </w:rPrChange>
        </w:rPr>
        <w:br/>
      </w:r>
    </w:p>
    <w:p w14:paraId="0F764027" w14:textId="2BE138B3" w:rsidR="00281986" w:rsidRPr="00B3667B" w:rsidRDefault="00281986" w:rsidP="00666E9E">
      <w:pPr>
        <w:tabs>
          <w:tab w:val="left" w:pos="6480"/>
        </w:tabs>
        <w:ind w:right="2790"/>
        <w:rPr>
          <w:rFonts w:ascii="Helvetica Neue" w:hAnsi="Helvetica Neue"/>
          <w:rPrChange w:id="813" w:author="Marshall Clemens" w:date="2018-10-19T07:56:00Z">
            <w:rPr>
              <w:rFonts w:ascii="Helvetica Neue" w:hAnsi="Helvetica Neue"/>
            </w:rPr>
          </w:rPrChange>
        </w:rPr>
        <w:pPrChange w:id="814" w:author="Marshall Clemens" w:date="2018-10-19T12:24:00Z">
          <w:pPr/>
        </w:pPrChange>
      </w:pPr>
      <w:r w:rsidRPr="00B3667B">
        <w:rPr>
          <w:rFonts w:ascii="Helvetica Neue" w:hAnsi="Helvetica Neue"/>
          <w:rPrChange w:id="815" w:author="Marshall Clemens" w:date="2018-10-19T07:56:00Z">
            <w:rPr>
              <w:rFonts w:ascii="Helvetica Neue" w:hAnsi="Helvetica Neue"/>
            </w:rPr>
          </w:rPrChange>
        </w:rPr>
        <w:t>We help diverse groups to collectively understand how a system works, identify their impact on it, how to improve it, where the leverage points are and who to involve.</w:t>
      </w:r>
    </w:p>
    <w:p w14:paraId="7A4903CE" w14:textId="77777777" w:rsidR="00281986" w:rsidRPr="00B3667B" w:rsidRDefault="00281986" w:rsidP="00666E9E">
      <w:pPr>
        <w:tabs>
          <w:tab w:val="left" w:pos="6480"/>
        </w:tabs>
        <w:ind w:right="2790"/>
        <w:rPr>
          <w:rFonts w:ascii="Helvetica Neue" w:hAnsi="Helvetica Neue"/>
          <w:rPrChange w:id="816" w:author="Marshall Clemens" w:date="2018-10-19T07:56:00Z">
            <w:rPr>
              <w:rFonts w:ascii="Helvetica Neue" w:hAnsi="Helvetica Neue"/>
            </w:rPr>
          </w:rPrChange>
        </w:rPr>
        <w:pPrChange w:id="817" w:author="Marshall Clemens" w:date="2018-10-19T12:24:00Z">
          <w:pPr/>
        </w:pPrChange>
      </w:pPr>
    </w:p>
    <w:p w14:paraId="4687C5E0" w14:textId="5E23F028" w:rsidR="00281986" w:rsidRPr="00B3667B" w:rsidRDefault="00281986" w:rsidP="00666E9E">
      <w:pPr>
        <w:tabs>
          <w:tab w:val="left" w:pos="6480"/>
        </w:tabs>
        <w:ind w:right="2790"/>
        <w:rPr>
          <w:rFonts w:ascii="Helvetica Neue" w:hAnsi="Helvetica Neue"/>
          <w:rPrChange w:id="818" w:author="Marshall Clemens" w:date="2018-10-19T07:56:00Z">
            <w:rPr>
              <w:rFonts w:ascii="Helvetica Neue" w:hAnsi="Helvetica Neue"/>
            </w:rPr>
          </w:rPrChange>
        </w:rPr>
        <w:pPrChange w:id="819" w:author="Marshall Clemens" w:date="2018-10-19T12:24:00Z">
          <w:pPr/>
        </w:pPrChange>
      </w:pPr>
      <w:r w:rsidRPr="00B3667B">
        <w:rPr>
          <w:rFonts w:ascii="Helvetica Neue" w:hAnsi="Helvetica Neue"/>
          <w:rPrChange w:id="820" w:author="Marshall Clemens" w:date="2018-10-19T07:56:00Z">
            <w:rPr>
              <w:rFonts w:ascii="Helvetica Neue" w:hAnsi="Helvetica Neue"/>
            </w:rPr>
          </w:rPrChange>
        </w:rPr>
        <w:lastRenderedPageBreak/>
        <w:t>In turn, transition from strategy to implementation can be facilitated. The maps can be re-deployed to engage wider audiences and drive concerted action.</w:t>
      </w:r>
    </w:p>
    <w:p w14:paraId="23C10992" w14:textId="77777777" w:rsidR="00281986" w:rsidRPr="00B3667B" w:rsidRDefault="00281986" w:rsidP="00666E9E">
      <w:pPr>
        <w:tabs>
          <w:tab w:val="left" w:pos="6480"/>
        </w:tabs>
        <w:ind w:right="2790"/>
        <w:rPr>
          <w:rFonts w:ascii="Helvetica Neue" w:hAnsi="Helvetica Neue"/>
          <w:rPrChange w:id="821" w:author="Marshall Clemens" w:date="2018-10-19T07:56:00Z">
            <w:rPr>
              <w:rFonts w:ascii="Helvetica Neue" w:hAnsi="Helvetica Neue"/>
            </w:rPr>
          </w:rPrChange>
        </w:rPr>
        <w:pPrChange w:id="822" w:author="Marshall Clemens" w:date="2018-10-19T12:24:00Z">
          <w:pPr/>
        </w:pPrChange>
      </w:pPr>
    </w:p>
    <w:p w14:paraId="61BEF492" w14:textId="3F98F41D" w:rsidR="00281986" w:rsidRPr="00B3667B" w:rsidRDefault="00281986" w:rsidP="00666E9E">
      <w:pPr>
        <w:tabs>
          <w:tab w:val="left" w:pos="6480"/>
        </w:tabs>
        <w:ind w:right="2790"/>
        <w:rPr>
          <w:rFonts w:ascii="Helvetica Neue" w:hAnsi="Helvetica Neue"/>
          <w:b/>
          <w:bCs/>
          <w:spacing w:val="15"/>
          <w:rPrChange w:id="823" w:author="Marshall Clemens" w:date="2018-10-19T07:56:00Z">
            <w:rPr>
              <w:rFonts w:ascii="Helvetica Neue" w:hAnsi="Helvetica Neue"/>
              <w:b/>
              <w:bCs/>
              <w:spacing w:val="15"/>
            </w:rPr>
          </w:rPrChange>
        </w:rPr>
        <w:pPrChange w:id="824" w:author="Marshall Clemens" w:date="2018-10-19T12:24:00Z">
          <w:pPr/>
        </w:pPrChange>
      </w:pPr>
      <w:r w:rsidRPr="00B3667B">
        <w:rPr>
          <w:rFonts w:ascii="Helvetica Neue" w:hAnsi="Helvetica Neue"/>
          <w:b/>
          <w:bCs/>
          <w:spacing w:val="15"/>
          <w:rPrChange w:id="825" w:author="Marshall Clemens" w:date="2018-10-19T07:56:00Z">
            <w:rPr>
              <w:rFonts w:ascii="Helvetica Neue" w:hAnsi="Helvetica Neue"/>
              <w:b/>
              <w:bCs/>
              <w:spacing w:val="15"/>
            </w:rPr>
          </w:rPrChange>
        </w:rPr>
        <w:t>How We Do It</w:t>
      </w:r>
    </w:p>
    <w:p w14:paraId="69D9E0B6" w14:textId="77777777" w:rsidR="00281986" w:rsidRPr="00B3667B" w:rsidRDefault="00281986" w:rsidP="00666E9E">
      <w:pPr>
        <w:tabs>
          <w:tab w:val="left" w:pos="6480"/>
        </w:tabs>
        <w:ind w:right="2790"/>
        <w:rPr>
          <w:rFonts w:ascii="Helvetica Neue" w:hAnsi="Helvetica Neue"/>
          <w:spacing w:val="15"/>
          <w:rPrChange w:id="826" w:author="Marshall Clemens" w:date="2018-10-19T07:56:00Z">
            <w:rPr>
              <w:rFonts w:ascii="Helvetica Neue" w:hAnsi="Helvetica Neue"/>
              <w:spacing w:val="15"/>
            </w:rPr>
          </w:rPrChange>
        </w:rPr>
        <w:pPrChange w:id="827" w:author="Marshall Clemens" w:date="2018-10-19T12:24:00Z">
          <w:pPr/>
        </w:pPrChange>
      </w:pPr>
    </w:p>
    <w:p w14:paraId="75B968D7" w14:textId="668EA0B3" w:rsidR="00281986" w:rsidRPr="00B3667B" w:rsidRDefault="00281986" w:rsidP="00666E9E">
      <w:pPr>
        <w:tabs>
          <w:tab w:val="left" w:pos="6480"/>
        </w:tabs>
        <w:ind w:right="2790"/>
        <w:rPr>
          <w:rFonts w:ascii="Helvetica Neue" w:hAnsi="Helvetica Neue"/>
          <w:rPrChange w:id="828" w:author="Marshall Clemens" w:date="2018-10-19T07:56:00Z">
            <w:rPr>
              <w:rFonts w:ascii="Helvetica Neue" w:hAnsi="Helvetica Neue"/>
            </w:rPr>
          </w:rPrChange>
        </w:rPr>
        <w:pPrChange w:id="829" w:author="Marshall Clemens" w:date="2018-10-19T12:24:00Z">
          <w:pPr/>
        </w:pPrChange>
      </w:pPr>
      <w:r w:rsidRPr="00B3667B">
        <w:rPr>
          <w:rFonts w:ascii="Helvetica Neue" w:hAnsi="Helvetica Neue"/>
          <w:rPrChange w:id="830" w:author="Marshall Clemens" w:date="2018-10-19T07:56:00Z">
            <w:rPr>
              <w:rFonts w:ascii="Helvetica Neue" w:hAnsi="Helvetica Neue"/>
            </w:rPr>
          </w:rPrChange>
        </w:rPr>
        <w:t>We facilitate engagement activities making use of the maps, from strategic interventions to designing operational plans.</w:t>
      </w:r>
    </w:p>
    <w:p w14:paraId="08B7D32A" w14:textId="77777777" w:rsidR="00281986" w:rsidRPr="00B3667B" w:rsidRDefault="00281986" w:rsidP="00666E9E">
      <w:pPr>
        <w:tabs>
          <w:tab w:val="left" w:pos="6480"/>
        </w:tabs>
        <w:ind w:right="2790"/>
        <w:rPr>
          <w:rFonts w:ascii="Helvetica Neue" w:hAnsi="Helvetica Neue"/>
          <w:rPrChange w:id="831" w:author="Marshall Clemens" w:date="2018-10-19T07:56:00Z">
            <w:rPr>
              <w:rFonts w:ascii="Helvetica Neue" w:hAnsi="Helvetica Neue"/>
            </w:rPr>
          </w:rPrChange>
        </w:rPr>
        <w:pPrChange w:id="832" w:author="Marshall Clemens" w:date="2018-10-19T12:24:00Z">
          <w:pPr/>
        </w:pPrChange>
      </w:pPr>
    </w:p>
    <w:p w14:paraId="64F7FE35" w14:textId="0F2CA776" w:rsidR="00281986" w:rsidRPr="00B3667B" w:rsidRDefault="00281986" w:rsidP="00666E9E">
      <w:pPr>
        <w:tabs>
          <w:tab w:val="left" w:pos="6480"/>
        </w:tabs>
        <w:ind w:right="2790"/>
        <w:rPr>
          <w:rFonts w:ascii="Helvetica Neue" w:hAnsi="Helvetica Neue"/>
          <w:rPrChange w:id="833" w:author="Marshall Clemens" w:date="2018-10-19T07:56:00Z">
            <w:rPr>
              <w:rFonts w:ascii="Helvetica Neue" w:hAnsi="Helvetica Neue"/>
            </w:rPr>
          </w:rPrChange>
        </w:rPr>
        <w:pPrChange w:id="834" w:author="Marshall Clemens" w:date="2018-10-19T12:24:00Z">
          <w:pPr/>
        </w:pPrChange>
      </w:pPr>
      <w:r w:rsidRPr="00B3667B">
        <w:rPr>
          <w:rFonts w:ascii="Helvetica Neue" w:hAnsi="Helvetica Neue"/>
          <w:rPrChange w:id="835" w:author="Marshall Clemens" w:date="2018-10-19T07:56:00Z">
            <w:rPr>
              <w:rFonts w:ascii="Helvetica Neue" w:hAnsi="Helvetica Neue"/>
            </w:rPr>
          </w:rPrChange>
        </w:rPr>
        <w:t>We conduct online surveys using the map platform itself.</w:t>
      </w:r>
    </w:p>
    <w:p w14:paraId="3F210BFF" w14:textId="77777777" w:rsidR="00281986" w:rsidRPr="00B3667B" w:rsidRDefault="00281986" w:rsidP="00666E9E">
      <w:pPr>
        <w:tabs>
          <w:tab w:val="left" w:pos="6480"/>
        </w:tabs>
        <w:ind w:right="2790"/>
        <w:rPr>
          <w:rFonts w:ascii="Helvetica Neue" w:hAnsi="Helvetica Neue"/>
          <w:rPrChange w:id="836" w:author="Marshall Clemens" w:date="2018-10-19T07:56:00Z">
            <w:rPr>
              <w:rFonts w:ascii="Helvetica Neue" w:hAnsi="Helvetica Neue"/>
            </w:rPr>
          </w:rPrChange>
        </w:rPr>
        <w:pPrChange w:id="837" w:author="Marshall Clemens" w:date="2018-10-19T12:24:00Z">
          <w:pPr/>
        </w:pPrChange>
      </w:pPr>
    </w:p>
    <w:p w14:paraId="18E02C12" w14:textId="77777777" w:rsidR="00281986" w:rsidRPr="00B3667B" w:rsidRDefault="00281986" w:rsidP="00666E9E">
      <w:pPr>
        <w:tabs>
          <w:tab w:val="left" w:pos="6480"/>
        </w:tabs>
        <w:ind w:right="2790"/>
        <w:rPr>
          <w:rFonts w:ascii="Helvetica Neue" w:hAnsi="Helvetica Neue"/>
          <w:rPrChange w:id="838" w:author="Marshall Clemens" w:date="2018-10-19T07:56:00Z">
            <w:rPr>
              <w:rFonts w:ascii="Helvetica Neue" w:hAnsi="Helvetica Neue"/>
            </w:rPr>
          </w:rPrChange>
        </w:rPr>
        <w:pPrChange w:id="839" w:author="Marshall Clemens" w:date="2018-10-19T12:24:00Z">
          <w:pPr/>
        </w:pPrChange>
      </w:pPr>
      <w:r w:rsidRPr="00B3667B">
        <w:rPr>
          <w:rFonts w:ascii="Helvetica Neue" w:hAnsi="Helvetica Neue"/>
          <w:rPrChange w:id="840" w:author="Marshall Clemens" w:date="2018-10-19T07:56:00Z">
            <w:rPr>
              <w:rFonts w:ascii="Helvetica Neue" w:hAnsi="Helvetica Neue"/>
            </w:rPr>
          </w:rPrChange>
        </w:rPr>
        <w:t>We add layers to the maps with new insights, mechanisms of leverage points, links from strategy to operations, action plans, etc.</w:t>
      </w:r>
    </w:p>
    <w:p w14:paraId="08976609" w14:textId="77777777" w:rsidR="00281986" w:rsidRPr="00B3667B" w:rsidRDefault="00281986" w:rsidP="00666E9E">
      <w:pPr>
        <w:tabs>
          <w:tab w:val="left" w:pos="6480"/>
        </w:tabs>
        <w:ind w:right="2790"/>
        <w:rPr>
          <w:rFonts w:ascii="Helvetica Neue" w:hAnsi="Helvetica Neue"/>
          <w:u w:val="single"/>
          <w:rPrChange w:id="841" w:author="Marshall Clemens" w:date="2018-10-19T07:56:00Z">
            <w:rPr>
              <w:rFonts w:ascii="Helvetica Neue" w:hAnsi="Helvetica Neue"/>
              <w:u w:val="single"/>
            </w:rPr>
          </w:rPrChange>
        </w:rPr>
        <w:pPrChange w:id="842" w:author="Marshall Clemens" w:date="2018-10-19T12:24:00Z">
          <w:pPr/>
        </w:pPrChange>
      </w:pPr>
    </w:p>
    <w:p w14:paraId="4E6CD2B8" w14:textId="71D5FCF7" w:rsidR="00281986" w:rsidRPr="00B3667B" w:rsidRDefault="00281986" w:rsidP="00666E9E">
      <w:pPr>
        <w:tabs>
          <w:tab w:val="left" w:pos="6480"/>
        </w:tabs>
        <w:ind w:right="2790"/>
        <w:rPr>
          <w:rFonts w:ascii="Helvetica Neue" w:hAnsi="Helvetica Neue"/>
          <w:u w:val="single"/>
          <w:rPrChange w:id="843" w:author="Marshall Clemens" w:date="2018-10-19T07:56:00Z">
            <w:rPr>
              <w:rFonts w:ascii="Helvetica Neue" w:hAnsi="Helvetica Neue"/>
              <w:u w:val="single"/>
            </w:rPr>
          </w:rPrChange>
        </w:rPr>
        <w:pPrChange w:id="844" w:author="Marshall Clemens" w:date="2018-10-19T12:24:00Z">
          <w:pPr/>
        </w:pPrChange>
      </w:pPr>
    </w:p>
    <w:p w14:paraId="6491203A" w14:textId="77777777" w:rsidR="00281986" w:rsidRPr="00B3667B" w:rsidRDefault="00281986" w:rsidP="00666E9E">
      <w:pPr>
        <w:pStyle w:val="Heading4"/>
        <w:tabs>
          <w:tab w:val="left" w:pos="6480"/>
        </w:tabs>
        <w:spacing w:before="0" w:beforeAutospacing="0"/>
        <w:ind w:right="2790"/>
        <w:rPr>
          <w:rFonts w:ascii="Helvetica Neue" w:hAnsi="Helvetica Neue"/>
          <w:b w:val="0"/>
          <w:bCs w:val="0"/>
          <w:spacing w:val="15"/>
          <w:u w:val="single"/>
          <w:rPrChange w:id="845" w:author="Marshall Clemens" w:date="2018-10-19T07:56:00Z">
            <w:rPr>
              <w:rFonts w:ascii="Helvetica Neue" w:hAnsi="Helvetica Neue"/>
              <w:b w:val="0"/>
              <w:bCs w:val="0"/>
              <w:color w:val="000000"/>
              <w:spacing w:val="15"/>
              <w:u w:val="single"/>
            </w:rPr>
          </w:rPrChange>
        </w:rPr>
        <w:pPrChange w:id="846" w:author="Marshall Clemens" w:date="2018-10-19T12:24:00Z">
          <w:pPr>
            <w:pStyle w:val="Heading4"/>
            <w:spacing w:before="0" w:beforeAutospacing="0"/>
          </w:pPr>
        </w:pPrChange>
      </w:pPr>
      <w:r w:rsidRPr="00B3667B">
        <w:rPr>
          <w:rFonts w:ascii="Helvetica Neue" w:hAnsi="Helvetica Neue"/>
          <w:b w:val="0"/>
          <w:bCs w:val="0"/>
          <w:spacing w:val="15"/>
          <w:u w:val="single"/>
          <w:rPrChange w:id="847" w:author="Marshall Clemens" w:date="2018-10-19T07:56:00Z">
            <w:rPr>
              <w:rFonts w:ascii="Helvetica Neue" w:hAnsi="Helvetica Neue"/>
              <w:b w:val="0"/>
              <w:bCs w:val="0"/>
              <w:color w:val="000000"/>
              <w:spacing w:val="15"/>
              <w:u w:val="single"/>
            </w:rPr>
          </w:rPrChange>
        </w:rPr>
        <w:t>4/4 - Continuous Improvement</w:t>
      </w:r>
    </w:p>
    <w:p w14:paraId="2E8E4B6E" w14:textId="77777777" w:rsidR="00281986" w:rsidRPr="00B3667B" w:rsidRDefault="00281986" w:rsidP="00666E9E">
      <w:pPr>
        <w:pStyle w:val="NormalWeb"/>
        <w:tabs>
          <w:tab w:val="left" w:pos="6480"/>
        </w:tabs>
        <w:spacing w:before="0" w:beforeAutospacing="0"/>
        <w:ind w:right="2790"/>
        <w:rPr>
          <w:rFonts w:ascii="Helvetica Neue" w:hAnsi="Helvetica Neue"/>
          <w:sz w:val="27"/>
          <w:szCs w:val="27"/>
          <w:rPrChange w:id="848" w:author="Marshall Clemens" w:date="2018-10-19T07:56:00Z">
            <w:rPr>
              <w:rFonts w:ascii="Helvetica Neue" w:hAnsi="Helvetica Neue"/>
              <w:color w:val="000000"/>
              <w:sz w:val="27"/>
              <w:szCs w:val="27"/>
            </w:rPr>
          </w:rPrChange>
        </w:rPr>
        <w:pPrChange w:id="849" w:author="Marshall Clemens" w:date="2018-10-19T12:24:00Z">
          <w:pPr>
            <w:pStyle w:val="NormalWeb"/>
            <w:spacing w:before="0" w:beforeAutospacing="0"/>
          </w:pPr>
        </w:pPrChange>
      </w:pPr>
      <w:r w:rsidRPr="00B3667B">
        <w:rPr>
          <w:rFonts w:ascii="Helvetica Neue" w:hAnsi="Helvetica Neue"/>
          <w:sz w:val="27"/>
          <w:szCs w:val="27"/>
          <w:rPrChange w:id="850" w:author="Marshall Clemens" w:date="2018-10-19T07:56:00Z">
            <w:rPr>
              <w:rFonts w:ascii="Helvetica Neue" w:hAnsi="Helvetica Neue"/>
              <w:color w:val="000000"/>
              <w:sz w:val="27"/>
              <w:szCs w:val="27"/>
            </w:rPr>
          </w:rPrChange>
        </w:rPr>
        <w:t>As systems improvements are agreed and implemented, the community expands and a pull for continuous evolution naturally happens.</w:t>
      </w:r>
    </w:p>
    <w:p w14:paraId="23F08631" w14:textId="77777777" w:rsidR="00281986" w:rsidRPr="00B3667B" w:rsidRDefault="00281986" w:rsidP="00666E9E">
      <w:pPr>
        <w:pStyle w:val="NormalWeb"/>
        <w:tabs>
          <w:tab w:val="left" w:pos="6480"/>
        </w:tabs>
        <w:spacing w:before="0" w:beforeAutospacing="0"/>
        <w:ind w:right="2790"/>
        <w:rPr>
          <w:rFonts w:ascii="Helvetica Neue" w:hAnsi="Helvetica Neue"/>
          <w:sz w:val="27"/>
          <w:szCs w:val="27"/>
          <w:rPrChange w:id="851" w:author="Marshall Clemens" w:date="2018-10-19T07:56:00Z">
            <w:rPr>
              <w:rFonts w:ascii="Helvetica Neue" w:hAnsi="Helvetica Neue"/>
              <w:color w:val="000000"/>
              <w:sz w:val="27"/>
              <w:szCs w:val="27"/>
            </w:rPr>
          </w:rPrChange>
        </w:rPr>
        <w:pPrChange w:id="852" w:author="Marshall Clemens" w:date="2018-10-19T12:24:00Z">
          <w:pPr>
            <w:pStyle w:val="NormalWeb"/>
            <w:spacing w:before="0" w:beforeAutospacing="0"/>
          </w:pPr>
        </w:pPrChange>
      </w:pPr>
      <w:r w:rsidRPr="00B3667B">
        <w:rPr>
          <w:rFonts w:ascii="Helvetica Neue" w:hAnsi="Helvetica Neue"/>
          <w:sz w:val="27"/>
          <w:szCs w:val="27"/>
          <w:rPrChange w:id="853" w:author="Marshall Clemens" w:date="2018-10-19T07:56:00Z">
            <w:rPr>
              <w:rFonts w:ascii="Helvetica Neue" w:hAnsi="Helvetica Neue"/>
              <w:color w:val="000000"/>
              <w:sz w:val="27"/>
              <w:szCs w:val="27"/>
            </w:rPr>
          </w:rPrChange>
        </w:rPr>
        <w:t>The map can provide one coherent and interconnected hub, that is intuitive for all to navigate through.</w:t>
      </w:r>
    </w:p>
    <w:p w14:paraId="5D58C75D" w14:textId="77777777" w:rsidR="00281986" w:rsidRPr="00B3667B" w:rsidRDefault="00281986" w:rsidP="00666E9E">
      <w:pPr>
        <w:pStyle w:val="Heading4"/>
        <w:tabs>
          <w:tab w:val="left" w:pos="6480"/>
        </w:tabs>
        <w:spacing w:before="0" w:beforeAutospacing="0"/>
        <w:ind w:right="2790"/>
        <w:rPr>
          <w:rFonts w:ascii="Helvetica Neue" w:hAnsi="Helvetica Neue"/>
          <w:b w:val="0"/>
          <w:bCs w:val="0"/>
          <w:spacing w:val="15"/>
          <w:rPrChange w:id="854" w:author="Marshall Clemens" w:date="2018-10-19T07:56:00Z">
            <w:rPr>
              <w:rFonts w:ascii="Helvetica Neue" w:hAnsi="Helvetica Neue"/>
              <w:b w:val="0"/>
              <w:bCs w:val="0"/>
              <w:color w:val="000000"/>
              <w:spacing w:val="15"/>
            </w:rPr>
          </w:rPrChange>
        </w:rPr>
        <w:pPrChange w:id="855" w:author="Marshall Clemens" w:date="2018-10-19T12:24:00Z">
          <w:pPr>
            <w:pStyle w:val="Heading4"/>
            <w:spacing w:before="0" w:beforeAutospacing="0"/>
          </w:pPr>
        </w:pPrChange>
      </w:pPr>
      <w:r w:rsidRPr="00B3667B">
        <w:rPr>
          <w:rFonts w:ascii="Helvetica Neue" w:hAnsi="Helvetica Neue"/>
          <w:b w:val="0"/>
          <w:bCs w:val="0"/>
          <w:spacing w:val="15"/>
          <w:rPrChange w:id="856" w:author="Marshall Clemens" w:date="2018-10-19T07:56:00Z">
            <w:rPr>
              <w:rFonts w:ascii="Helvetica Neue" w:hAnsi="Helvetica Neue"/>
              <w:b w:val="0"/>
              <w:bCs w:val="0"/>
              <w:color w:val="000000"/>
              <w:spacing w:val="15"/>
            </w:rPr>
          </w:rPrChange>
        </w:rPr>
        <w:t>How We Do It</w:t>
      </w:r>
    </w:p>
    <w:p w14:paraId="31E51227" w14:textId="77777777" w:rsidR="00281986" w:rsidRPr="00B3667B" w:rsidRDefault="00281986" w:rsidP="00666E9E">
      <w:pPr>
        <w:pStyle w:val="NormalWeb"/>
        <w:tabs>
          <w:tab w:val="left" w:pos="6480"/>
        </w:tabs>
        <w:spacing w:before="0" w:beforeAutospacing="0"/>
        <w:ind w:right="2790"/>
        <w:rPr>
          <w:rFonts w:ascii="Helvetica Neue" w:hAnsi="Helvetica Neue"/>
          <w:sz w:val="27"/>
          <w:szCs w:val="27"/>
          <w:rPrChange w:id="857" w:author="Marshall Clemens" w:date="2018-10-19T07:56:00Z">
            <w:rPr>
              <w:rFonts w:ascii="Helvetica Neue" w:hAnsi="Helvetica Neue"/>
              <w:color w:val="000000"/>
              <w:sz w:val="27"/>
              <w:szCs w:val="27"/>
            </w:rPr>
          </w:rPrChange>
        </w:rPr>
        <w:pPrChange w:id="858" w:author="Marshall Clemens" w:date="2018-10-19T12:24:00Z">
          <w:pPr>
            <w:pStyle w:val="NormalWeb"/>
            <w:spacing w:before="0" w:beforeAutospacing="0"/>
          </w:pPr>
        </w:pPrChange>
      </w:pPr>
      <w:r w:rsidRPr="00B3667B">
        <w:rPr>
          <w:rFonts w:ascii="Helvetica Neue" w:hAnsi="Helvetica Neue"/>
          <w:sz w:val="27"/>
          <w:szCs w:val="27"/>
          <w:rPrChange w:id="859" w:author="Marshall Clemens" w:date="2018-10-19T07:56:00Z">
            <w:rPr>
              <w:rFonts w:ascii="Helvetica Neue" w:hAnsi="Helvetica Neue"/>
              <w:color w:val="000000"/>
              <w:sz w:val="27"/>
              <w:szCs w:val="27"/>
            </w:rPr>
          </w:rPrChange>
        </w:rPr>
        <w:t>We continuously engage community to expand the map by actively requesting input from users and promoting relevant content generated.</w:t>
      </w:r>
    </w:p>
    <w:p w14:paraId="3BF63411" w14:textId="77777777" w:rsidR="00281986" w:rsidRPr="00B3667B" w:rsidRDefault="00281986" w:rsidP="00666E9E">
      <w:pPr>
        <w:pStyle w:val="NormalWeb"/>
        <w:tabs>
          <w:tab w:val="left" w:pos="6480"/>
        </w:tabs>
        <w:spacing w:before="0" w:beforeAutospacing="0"/>
        <w:ind w:right="2790"/>
        <w:rPr>
          <w:rFonts w:ascii="Helvetica Neue" w:hAnsi="Helvetica Neue"/>
          <w:sz w:val="27"/>
          <w:szCs w:val="27"/>
          <w:rPrChange w:id="860" w:author="Marshall Clemens" w:date="2018-10-19T07:56:00Z">
            <w:rPr>
              <w:rFonts w:ascii="Helvetica Neue" w:hAnsi="Helvetica Neue"/>
              <w:color w:val="000000"/>
              <w:sz w:val="27"/>
              <w:szCs w:val="27"/>
            </w:rPr>
          </w:rPrChange>
        </w:rPr>
        <w:pPrChange w:id="861" w:author="Marshall Clemens" w:date="2018-10-19T12:24:00Z">
          <w:pPr>
            <w:pStyle w:val="NormalWeb"/>
            <w:spacing w:before="0" w:beforeAutospacing="0"/>
          </w:pPr>
        </w:pPrChange>
      </w:pPr>
      <w:r w:rsidRPr="00B3667B">
        <w:rPr>
          <w:rFonts w:ascii="Helvetica Neue" w:hAnsi="Helvetica Neue"/>
          <w:sz w:val="27"/>
          <w:szCs w:val="27"/>
          <w:rPrChange w:id="862" w:author="Marshall Clemens" w:date="2018-10-19T07:56:00Z">
            <w:rPr>
              <w:rFonts w:ascii="Helvetica Neue" w:hAnsi="Helvetica Neue"/>
              <w:color w:val="000000"/>
              <w:sz w:val="27"/>
              <w:szCs w:val="27"/>
            </w:rPr>
          </w:rPrChange>
        </w:rPr>
        <w:t>We update visual and text, adding and curating new research and ideas, capturing new layers and narratives.</w:t>
      </w:r>
    </w:p>
    <w:p w14:paraId="6F38381B" w14:textId="77777777" w:rsidR="00281986" w:rsidRPr="00B3667B" w:rsidRDefault="00281986" w:rsidP="00666E9E">
      <w:pPr>
        <w:pStyle w:val="NormalWeb"/>
        <w:tabs>
          <w:tab w:val="left" w:pos="6480"/>
        </w:tabs>
        <w:spacing w:before="0" w:beforeAutospacing="0"/>
        <w:ind w:right="2790"/>
        <w:rPr>
          <w:rFonts w:ascii="Helvetica Neue" w:hAnsi="Helvetica Neue"/>
          <w:sz w:val="27"/>
          <w:szCs w:val="27"/>
          <w:rPrChange w:id="863" w:author="Marshall Clemens" w:date="2018-10-19T07:56:00Z">
            <w:rPr>
              <w:rFonts w:ascii="Helvetica Neue" w:hAnsi="Helvetica Neue"/>
              <w:color w:val="000000"/>
              <w:sz w:val="27"/>
              <w:szCs w:val="27"/>
            </w:rPr>
          </w:rPrChange>
        </w:rPr>
        <w:pPrChange w:id="864" w:author="Marshall Clemens" w:date="2018-10-19T12:24:00Z">
          <w:pPr>
            <w:pStyle w:val="NormalWeb"/>
            <w:spacing w:before="0" w:beforeAutospacing="0"/>
          </w:pPr>
        </w:pPrChange>
      </w:pPr>
      <w:r w:rsidRPr="00B3667B">
        <w:rPr>
          <w:rFonts w:ascii="Helvetica Neue" w:hAnsi="Helvetica Neue"/>
          <w:sz w:val="27"/>
          <w:szCs w:val="27"/>
          <w:rPrChange w:id="865" w:author="Marshall Clemens" w:date="2018-10-19T07:56:00Z">
            <w:rPr>
              <w:rFonts w:ascii="Helvetica Neue" w:hAnsi="Helvetica Neue"/>
              <w:color w:val="000000"/>
              <w:sz w:val="27"/>
              <w:szCs w:val="27"/>
            </w:rPr>
          </w:rPrChange>
        </w:rPr>
        <w:t>Maintain the map content as a strategic knowledge tool, a place to see what's new, who's doing what, latest data, etc.</w:t>
      </w:r>
    </w:p>
    <w:p w14:paraId="39568CF0" w14:textId="5ACD4C08" w:rsidR="00281986" w:rsidRPr="00B3667B" w:rsidRDefault="00281986" w:rsidP="00666E9E">
      <w:pPr>
        <w:tabs>
          <w:tab w:val="left" w:pos="6480"/>
        </w:tabs>
        <w:ind w:right="2790"/>
        <w:rPr>
          <w:rPrChange w:id="866" w:author="Marshall Clemens" w:date="2018-10-19T07:56:00Z">
            <w:rPr/>
          </w:rPrChange>
        </w:rPr>
        <w:pPrChange w:id="867" w:author="Marshall Clemens" w:date="2018-10-19T12:24:00Z">
          <w:pPr/>
        </w:pPrChange>
      </w:pPr>
    </w:p>
    <w:p w14:paraId="10EAC239" w14:textId="0C12D51B" w:rsidR="00281986" w:rsidRPr="00B3667B" w:rsidRDefault="00281986" w:rsidP="00666E9E">
      <w:pPr>
        <w:tabs>
          <w:tab w:val="left" w:pos="6480"/>
        </w:tabs>
        <w:ind w:right="2790"/>
        <w:rPr>
          <w:rFonts w:ascii="Helvetica Neue" w:hAnsi="Helvetica Neue"/>
          <w:b/>
          <w:sz w:val="32"/>
          <w:szCs w:val="32"/>
          <w:u w:val="single"/>
          <w:rPrChange w:id="868" w:author="Marshall Clemens" w:date="2018-10-19T07:56:00Z">
            <w:rPr>
              <w:rFonts w:ascii="Helvetica Neue" w:hAnsi="Helvetica Neue"/>
              <w:b/>
              <w:sz w:val="32"/>
              <w:szCs w:val="32"/>
              <w:u w:val="single"/>
            </w:rPr>
          </w:rPrChange>
        </w:rPr>
        <w:pPrChange w:id="869" w:author="Marshall Clemens" w:date="2018-10-19T12:24:00Z">
          <w:pPr/>
        </w:pPrChange>
      </w:pPr>
      <w:r w:rsidRPr="00B3667B">
        <w:rPr>
          <w:rFonts w:ascii="Helvetica Neue" w:hAnsi="Helvetica Neue"/>
          <w:b/>
          <w:sz w:val="32"/>
          <w:szCs w:val="32"/>
          <w:u w:val="single"/>
          <w:rPrChange w:id="870" w:author="Marshall Clemens" w:date="2018-10-19T07:56:00Z">
            <w:rPr>
              <w:rFonts w:ascii="Helvetica Neue" w:hAnsi="Helvetica Neue"/>
              <w:b/>
              <w:sz w:val="32"/>
              <w:szCs w:val="32"/>
              <w:u w:val="single"/>
            </w:rPr>
          </w:rPrChange>
        </w:rPr>
        <w:t>About Page</w:t>
      </w:r>
    </w:p>
    <w:p w14:paraId="49861EC9" w14:textId="3957E4C7" w:rsidR="00281986" w:rsidRPr="00B3667B" w:rsidRDefault="00281986" w:rsidP="00666E9E">
      <w:pPr>
        <w:tabs>
          <w:tab w:val="left" w:pos="6480"/>
        </w:tabs>
        <w:ind w:right="2790"/>
        <w:rPr>
          <w:rFonts w:ascii="Helvetica Neue" w:hAnsi="Helvetica Neue"/>
          <w:u w:val="single"/>
          <w:rPrChange w:id="871" w:author="Marshall Clemens" w:date="2018-10-19T07:56:00Z">
            <w:rPr>
              <w:rFonts w:ascii="Helvetica Neue" w:hAnsi="Helvetica Neue"/>
              <w:u w:val="single"/>
            </w:rPr>
          </w:rPrChange>
        </w:rPr>
        <w:pPrChange w:id="872" w:author="Marshall Clemens" w:date="2018-10-19T12:24:00Z">
          <w:pPr/>
        </w:pPrChange>
      </w:pPr>
    </w:p>
    <w:p w14:paraId="7BF08560" w14:textId="3866E506" w:rsidR="00281986" w:rsidRPr="00B3667B" w:rsidRDefault="00281986" w:rsidP="00666E9E">
      <w:pPr>
        <w:tabs>
          <w:tab w:val="left" w:pos="6480"/>
        </w:tabs>
        <w:ind w:right="2790"/>
        <w:rPr>
          <w:rFonts w:ascii="Helvetica Neue" w:hAnsi="Helvetica Neue"/>
          <w:u w:val="single"/>
          <w:rPrChange w:id="873" w:author="Marshall Clemens" w:date="2018-10-19T07:56:00Z">
            <w:rPr>
              <w:rFonts w:ascii="Helvetica Neue" w:hAnsi="Helvetica Neue"/>
              <w:u w:val="single"/>
            </w:rPr>
          </w:rPrChange>
        </w:rPr>
        <w:pPrChange w:id="874" w:author="Marshall Clemens" w:date="2018-10-19T12:24:00Z">
          <w:pPr/>
        </w:pPrChange>
      </w:pPr>
      <w:r w:rsidRPr="00B3667B">
        <w:rPr>
          <w:rFonts w:ascii="Helvetica Neue" w:hAnsi="Helvetica Neue"/>
          <w:u w:val="single"/>
          <w:rPrChange w:id="875" w:author="Marshall Clemens" w:date="2018-10-19T07:56:00Z">
            <w:rPr>
              <w:rFonts w:ascii="Helvetica Neue" w:hAnsi="Helvetica Neue"/>
              <w:u w:val="single"/>
            </w:rPr>
          </w:rPrChange>
        </w:rPr>
        <w:lastRenderedPageBreak/>
        <w:t>Our Mission</w:t>
      </w:r>
    </w:p>
    <w:p w14:paraId="704E6D30" w14:textId="1CD99A34" w:rsidR="00281986" w:rsidRPr="00B3667B" w:rsidDel="002E0A61" w:rsidRDefault="00281986" w:rsidP="00666E9E">
      <w:pPr>
        <w:tabs>
          <w:tab w:val="left" w:pos="6480"/>
        </w:tabs>
        <w:ind w:right="2790"/>
        <w:rPr>
          <w:del w:id="876" w:author="Marshall Clemens" w:date="2018-10-19T10:18:00Z"/>
          <w:rFonts w:ascii="Helvetica Neue" w:hAnsi="Helvetica Neue"/>
          <w:rPrChange w:id="877" w:author="Marshall Clemens" w:date="2018-10-19T07:56:00Z">
            <w:rPr>
              <w:del w:id="878" w:author="Marshall Clemens" w:date="2018-10-19T10:18:00Z"/>
              <w:rFonts w:ascii="Helvetica Neue" w:hAnsi="Helvetica Neue"/>
            </w:rPr>
          </w:rPrChange>
        </w:rPr>
        <w:pPrChange w:id="879" w:author="Marshall Clemens" w:date="2018-10-19T12:24:00Z">
          <w:pPr/>
        </w:pPrChange>
      </w:pPr>
      <w:r w:rsidRPr="00B3667B">
        <w:rPr>
          <w:rFonts w:ascii="Helvetica Neue" w:hAnsi="Helvetica Neue"/>
          <w:rPrChange w:id="880" w:author="Marshall Clemens" w:date="2018-10-19T07:56:00Z">
            <w:rPr>
              <w:rFonts w:ascii="Helvetica Neue" w:hAnsi="Helvetica Neue"/>
            </w:rPr>
          </w:rPrChange>
        </w:rPr>
        <w:t>We have a vision of a world that is better at dealing with complexity.</w:t>
      </w:r>
      <w:ins w:id="881" w:author="Marshall Clemens" w:date="2018-10-19T10:18:00Z">
        <w:r w:rsidR="002E0A61">
          <w:rPr>
            <w:rFonts w:ascii="Helvetica Neue" w:hAnsi="Helvetica Neue"/>
          </w:rPr>
          <w:t xml:space="preserve">  </w:t>
        </w:r>
      </w:ins>
    </w:p>
    <w:p w14:paraId="47C24588" w14:textId="62FD6CFE" w:rsidR="00281986" w:rsidRPr="00B3667B" w:rsidDel="002E0A61" w:rsidRDefault="00281986" w:rsidP="00666E9E">
      <w:pPr>
        <w:tabs>
          <w:tab w:val="left" w:pos="6480"/>
        </w:tabs>
        <w:ind w:right="2790"/>
        <w:rPr>
          <w:del w:id="882" w:author="Marshall Clemens" w:date="2018-10-19T10:18:00Z"/>
          <w:rFonts w:ascii="Helvetica Neue" w:hAnsi="Helvetica Neue"/>
          <w:rPrChange w:id="883" w:author="Marshall Clemens" w:date="2018-10-19T07:56:00Z">
            <w:rPr>
              <w:del w:id="884" w:author="Marshall Clemens" w:date="2018-10-19T10:18:00Z"/>
              <w:rFonts w:ascii="Helvetica Neue" w:hAnsi="Helvetica Neue"/>
            </w:rPr>
          </w:rPrChange>
        </w:rPr>
        <w:pPrChange w:id="885" w:author="Marshall Clemens" w:date="2018-10-19T12:24:00Z">
          <w:pPr/>
        </w:pPrChange>
      </w:pPr>
    </w:p>
    <w:p w14:paraId="0BBFAFAB" w14:textId="07603A2F" w:rsidR="00281986" w:rsidRPr="00B3667B" w:rsidRDefault="00281986" w:rsidP="00666E9E">
      <w:pPr>
        <w:tabs>
          <w:tab w:val="left" w:pos="6480"/>
        </w:tabs>
        <w:ind w:right="2790"/>
        <w:rPr>
          <w:rFonts w:ascii="Helvetica Neue" w:hAnsi="Helvetica Neue"/>
          <w:rPrChange w:id="886" w:author="Marshall Clemens" w:date="2018-10-19T07:56:00Z">
            <w:rPr>
              <w:rFonts w:ascii="Helvetica Neue" w:hAnsi="Helvetica Neue"/>
            </w:rPr>
          </w:rPrChange>
        </w:rPr>
        <w:pPrChange w:id="887" w:author="Marshall Clemens" w:date="2018-10-19T12:24:00Z">
          <w:pPr/>
        </w:pPrChange>
      </w:pPr>
      <w:r w:rsidRPr="00B3667B">
        <w:rPr>
          <w:rFonts w:ascii="Helvetica Neue" w:hAnsi="Helvetica Neue"/>
          <w:rPrChange w:id="888" w:author="Marshall Clemens" w:date="2018-10-19T07:56:00Z">
            <w:rPr>
              <w:rFonts w:ascii="Helvetica Neue" w:hAnsi="Helvetica Neue"/>
            </w:rPr>
          </w:rPrChange>
        </w:rPr>
        <w:t xml:space="preserve">One in which </w:t>
      </w:r>
      <w:del w:id="889" w:author="Marshall Clemens" w:date="2018-10-19T10:17:00Z">
        <w:r w:rsidRPr="00B3667B" w:rsidDel="002E0A61">
          <w:rPr>
            <w:rFonts w:ascii="Helvetica Neue" w:hAnsi="Helvetica Neue"/>
            <w:rPrChange w:id="890" w:author="Marshall Clemens" w:date="2018-10-19T07:56:00Z">
              <w:rPr>
                <w:rFonts w:ascii="Helvetica Neue" w:hAnsi="Helvetica Neue"/>
              </w:rPr>
            </w:rPrChange>
          </w:rPr>
          <w:delText xml:space="preserve">major </w:delText>
        </w:r>
      </w:del>
      <w:ins w:id="891" w:author="Marshall Clemens" w:date="2018-10-19T10:17:00Z">
        <w:r w:rsidR="002E0A61">
          <w:rPr>
            <w:rFonts w:ascii="Helvetica Neue" w:hAnsi="Helvetica Neue"/>
          </w:rPr>
          <w:t>the</w:t>
        </w:r>
        <w:r w:rsidR="002E0A61" w:rsidRPr="00B3667B">
          <w:rPr>
            <w:rFonts w:ascii="Helvetica Neue" w:hAnsi="Helvetica Neue"/>
            <w:rPrChange w:id="892" w:author="Marshall Clemens" w:date="2018-10-19T07:56:00Z">
              <w:rPr>
                <w:rFonts w:ascii="Helvetica Neue" w:hAnsi="Helvetica Neue"/>
              </w:rPr>
            </w:rPrChange>
          </w:rPr>
          <w:t xml:space="preserve"> </w:t>
        </w:r>
      </w:ins>
      <w:ins w:id="893" w:author="Marshall Clemens" w:date="2018-10-19T10:19:00Z">
        <w:r w:rsidR="002E0A61">
          <w:rPr>
            <w:rFonts w:ascii="Helvetica Neue" w:hAnsi="Helvetica Neue"/>
          </w:rPr>
          <w:t xml:space="preserve">needless </w:t>
        </w:r>
      </w:ins>
      <w:r w:rsidRPr="00B3667B">
        <w:rPr>
          <w:rFonts w:ascii="Helvetica Neue" w:hAnsi="Helvetica Neue"/>
          <w:rPrChange w:id="894" w:author="Marshall Clemens" w:date="2018-10-19T07:56:00Z">
            <w:rPr>
              <w:rFonts w:ascii="Helvetica Neue" w:hAnsi="Helvetica Neue"/>
            </w:rPr>
          </w:rPrChange>
        </w:rPr>
        <w:t>damage</w:t>
      </w:r>
      <w:ins w:id="895" w:author="Marshall Clemens" w:date="2018-10-19T10:18:00Z">
        <w:r w:rsidR="002E0A61">
          <w:rPr>
            <w:rFonts w:ascii="Helvetica Neue" w:hAnsi="Helvetica Neue"/>
          </w:rPr>
          <w:t xml:space="preserve"> </w:t>
        </w:r>
      </w:ins>
      <w:del w:id="896" w:author="Marshall Clemens" w:date="2018-10-19T10:18:00Z">
        <w:r w:rsidRPr="00B3667B" w:rsidDel="002E0A61">
          <w:rPr>
            <w:rFonts w:ascii="Helvetica Neue" w:hAnsi="Helvetica Neue"/>
            <w:rPrChange w:id="897" w:author="Marshall Clemens" w:date="2018-10-19T07:56:00Z">
              <w:rPr>
                <w:rFonts w:ascii="Helvetica Neue" w:hAnsi="Helvetica Neue"/>
              </w:rPr>
            </w:rPrChange>
          </w:rPr>
          <w:delText xml:space="preserve">, </w:delText>
        </w:r>
      </w:del>
      <w:r w:rsidRPr="00B3667B">
        <w:rPr>
          <w:rFonts w:ascii="Helvetica Neue" w:hAnsi="Helvetica Neue"/>
          <w:rPrChange w:id="898" w:author="Marshall Clemens" w:date="2018-10-19T07:56:00Z">
            <w:rPr>
              <w:rFonts w:ascii="Helvetica Neue" w:hAnsi="Helvetica Neue"/>
            </w:rPr>
          </w:rPrChange>
        </w:rPr>
        <w:t>caused by</w:t>
      </w:r>
      <w:ins w:id="899" w:author="Marshall Clemens" w:date="2018-10-19T10:18:00Z">
        <w:r w:rsidR="002E0A61">
          <w:rPr>
            <w:rFonts w:ascii="Helvetica Neue" w:hAnsi="Helvetica Neue"/>
          </w:rPr>
          <w:t xml:space="preserve"> our</w:t>
        </w:r>
      </w:ins>
      <w:r w:rsidRPr="00B3667B">
        <w:rPr>
          <w:rFonts w:ascii="Helvetica Neue" w:hAnsi="Helvetica Neue"/>
          <w:rPrChange w:id="900" w:author="Marshall Clemens" w:date="2018-10-19T07:56:00Z">
            <w:rPr>
              <w:rFonts w:ascii="Helvetica Neue" w:hAnsi="Helvetica Neue"/>
            </w:rPr>
          </w:rPrChange>
        </w:rPr>
        <w:t xml:space="preserve"> </w:t>
      </w:r>
      <w:del w:id="901" w:author="Marshall Clemens" w:date="2018-10-19T10:19:00Z">
        <w:r w:rsidRPr="00B3667B" w:rsidDel="002E0A61">
          <w:rPr>
            <w:rFonts w:ascii="Helvetica Neue" w:hAnsi="Helvetica Neue"/>
            <w:rPrChange w:id="902" w:author="Marshall Clemens" w:date="2018-10-19T07:56:00Z">
              <w:rPr>
                <w:rFonts w:ascii="Helvetica Neue" w:hAnsi="Helvetica Neue"/>
              </w:rPr>
            </w:rPrChange>
          </w:rPr>
          <w:delText xml:space="preserve">current </w:delText>
        </w:r>
      </w:del>
      <w:r w:rsidRPr="00B3667B">
        <w:rPr>
          <w:rFonts w:ascii="Helvetica Neue" w:hAnsi="Helvetica Neue"/>
          <w:rPrChange w:id="903" w:author="Marshall Clemens" w:date="2018-10-19T07:56:00Z">
            <w:rPr>
              <w:rFonts w:ascii="Helvetica Neue" w:hAnsi="Helvetica Neue"/>
            </w:rPr>
          </w:rPrChange>
        </w:rPr>
        <w:t>lack of joined</w:t>
      </w:r>
      <w:ins w:id="904" w:author="Marshall Clemens" w:date="2018-10-19T10:18:00Z">
        <w:r w:rsidR="002E0A61">
          <w:rPr>
            <w:rFonts w:ascii="Helvetica Neue" w:hAnsi="Helvetica Neue"/>
          </w:rPr>
          <w:t>-</w:t>
        </w:r>
      </w:ins>
      <w:del w:id="905" w:author="Marshall Clemens" w:date="2018-10-19T10:18:00Z">
        <w:r w:rsidRPr="00B3667B" w:rsidDel="002E0A61">
          <w:rPr>
            <w:rFonts w:ascii="Helvetica Neue" w:hAnsi="Helvetica Neue"/>
            <w:rPrChange w:id="906" w:author="Marshall Clemens" w:date="2018-10-19T07:56:00Z">
              <w:rPr>
                <w:rFonts w:ascii="Helvetica Neue" w:hAnsi="Helvetica Neue"/>
              </w:rPr>
            </w:rPrChange>
          </w:rPr>
          <w:delText xml:space="preserve"> </w:delText>
        </w:r>
      </w:del>
      <w:r w:rsidRPr="00B3667B">
        <w:rPr>
          <w:rFonts w:ascii="Helvetica Neue" w:hAnsi="Helvetica Neue"/>
          <w:rPrChange w:id="907" w:author="Marshall Clemens" w:date="2018-10-19T07:56:00Z">
            <w:rPr>
              <w:rFonts w:ascii="Helvetica Neue" w:hAnsi="Helvetica Neue"/>
            </w:rPr>
          </w:rPrChange>
        </w:rPr>
        <w:t>up, systemic thinking, has been eliminated.</w:t>
      </w:r>
    </w:p>
    <w:p w14:paraId="21EB7B03" w14:textId="77777777" w:rsidR="00281986" w:rsidRPr="00B3667B" w:rsidRDefault="00281986" w:rsidP="00666E9E">
      <w:pPr>
        <w:tabs>
          <w:tab w:val="left" w:pos="6480"/>
        </w:tabs>
        <w:ind w:right="2790"/>
        <w:rPr>
          <w:rFonts w:ascii="Helvetica Neue" w:hAnsi="Helvetica Neue"/>
          <w:rPrChange w:id="908" w:author="Marshall Clemens" w:date="2018-10-19T07:56:00Z">
            <w:rPr>
              <w:rFonts w:ascii="Helvetica Neue" w:hAnsi="Helvetica Neue"/>
            </w:rPr>
          </w:rPrChange>
        </w:rPr>
        <w:pPrChange w:id="909" w:author="Marshall Clemens" w:date="2018-10-19T12:24:00Z">
          <w:pPr/>
        </w:pPrChange>
      </w:pPr>
    </w:p>
    <w:p w14:paraId="3EE58774" w14:textId="77777777" w:rsidR="00281986" w:rsidRPr="00B3667B" w:rsidRDefault="00281986" w:rsidP="00666E9E">
      <w:pPr>
        <w:tabs>
          <w:tab w:val="left" w:pos="6480"/>
        </w:tabs>
        <w:ind w:right="2790"/>
        <w:rPr>
          <w:rFonts w:ascii="Helvetica Neue" w:eastAsia="Times New Roman" w:hAnsi="Helvetica Neue" w:cs="Times New Roman"/>
          <w:rPrChange w:id="910" w:author="Marshall Clemens" w:date="2018-10-19T07:56:00Z">
            <w:rPr>
              <w:rFonts w:ascii="Helvetica Neue" w:eastAsia="Times New Roman" w:hAnsi="Helvetica Neue" w:cs="Times New Roman"/>
            </w:rPr>
          </w:rPrChange>
        </w:rPr>
        <w:pPrChange w:id="911" w:author="Marshall Clemens" w:date="2018-10-19T12:24:00Z">
          <w:pPr/>
        </w:pPrChange>
      </w:pPr>
      <w:r w:rsidRPr="00B3667B">
        <w:rPr>
          <w:rFonts w:ascii="Helvetica Neue" w:eastAsia="Times New Roman" w:hAnsi="Helvetica Neue" w:cs="Times New Roman"/>
          <w:shd w:val="clear" w:color="auto" w:fill="FFFFFF"/>
          <w:rPrChange w:id="912" w:author="Marshall Clemens" w:date="2018-10-19T07:56:00Z">
            <w:rPr>
              <w:rFonts w:ascii="Helvetica Neue" w:eastAsia="Times New Roman" w:hAnsi="Helvetica Neue" w:cs="Times New Roman"/>
              <w:shd w:val="clear" w:color="auto" w:fill="FFFFFF"/>
            </w:rPr>
          </w:rPrChange>
        </w:rPr>
        <w:t>Our Mission is to cover the world with systems’ maps to help people work through complex, seemingly intractable issues.</w:t>
      </w:r>
    </w:p>
    <w:p w14:paraId="5E6CDD9C" w14:textId="47DB34E7" w:rsidR="00281986" w:rsidRDefault="00281986" w:rsidP="00666E9E">
      <w:pPr>
        <w:tabs>
          <w:tab w:val="left" w:pos="6480"/>
        </w:tabs>
        <w:ind w:right="2790"/>
        <w:rPr>
          <w:ins w:id="913" w:author="Marshall Clemens" w:date="2018-10-19T11:12:00Z"/>
          <w:rFonts w:ascii="Helvetica Neue" w:hAnsi="Helvetica Neue"/>
          <w:u w:val="single"/>
        </w:rPr>
        <w:pPrChange w:id="914" w:author="Marshall Clemens" w:date="2018-10-19T12:24:00Z">
          <w:pPr/>
        </w:pPrChange>
      </w:pPr>
    </w:p>
    <w:p w14:paraId="3F8963ED" w14:textId="52E62945" w:rsidR="006B30E0" w:rsidRDefault="006B30E0" w:rsidP="00666E9E">
      <w:pPr>
        <w:tabs>
          <w:tab w:val="left" w:pos="6480"/>
        </w:tabs>
        <w:ind w:right="2790"/>
        <w:rPr>
          <w:ins w:id="915" w:author="Marshall Clemens" w:date="2018-10-19T11:13:00Z"/>
          <w:rFonts w:ascii="Helvetica Neue" w:hAnsi="Helvetica Neue"/>
        </w:rPr>
        <w:pPrChange w:id="916" w:author="Marshall Clemens" w:date="2018-10-19T12:24:00Z">
          <w:pPr/>
        </w:pPrChange>
      </w:pPr>
      <w:ins w:id="917" w:author="Marshall Clemens" w:date="2018-10-19T11:12:00Z">
        <w:r w:rsidRPr="006B30E0">
          <w:rPr>
            <w:rFonts w:ascii="Helvetica Neue" w:hAnsi="Helvetica Neue"/>
            <w:rPrChange w:id="918" w:author="Marshall Clemens" w:date="2018-10-19T11:12:00Z">
              <w:rPr>
                <w:rFonts w:ascii="Helvetica Neue" w:hAnsi="Helvetica Neue"/>
                <w:u w:val="single"/>
              </w:rPr>
            </w:rPrChange>
          </w:rPr>
          <w:t>I think we mig</w:t>
        </w:r>
        <w:r>
          <w:rPr>
            <w:rFonts w:ascii="Helvetica Neue" w:hAnsi="Helvetica Neue"/>
          </w:rPr>
          <w:t>ht need something other than 'cover the world</w:t>
        </w:r>
        <w:proofErr w:type="gramStart"/>
        <w:r>
          <w:rPr>
            <w:rFonts w:ascii="Helvetica Neue" w:hAnsi="Helvetica Neue"/>
          </w:rPr>
          <w:t>' ?</w:t>
        </w:r>
      </w:ins>
      <w:proofErr w:type="gramEnd"/>
    </w:p>
    <w:p w14:paraId="62CA2C28" w14:textId="010CF08C" w:rsidR="006B30E0" w:rsidRDefault="006B30E0" w:rsidP="00666E9E">
      <w:pPr>
        <w:tabs>
          <w:tab w:val="left" w:pos="6480"/>
        </w:tabs>
        <w:ind w:right="2790"/>
        <w:rPr>
          <w:ins w:id="919" w:author="Marshall Clemens" w:date="2018-10-19T11:13:00Z"/>
          <w:rFonts w:ascii="Helvetica Neue" w:hAnsi="Helvetica Neue"/>
        </w:rPr>
        <w:pPrChange w:id="920" w:author="Marshall Clemens" w:date="2018-10-19T12:24:00Z">
          <w:pPr/>
        </w:pPrChange>
      </w:pPr>
    </w:p>
    <w:p w14:paraId="6874E18E" w14:textId="5CE3143B" w:rsidR="006B30E0" w:rsidRDefault="006B30E0" w:rsidP="00666E9E">
      <w:pPr>
        <w:tabs>
          <w:tab w:val="left" w:pos="6480"/>
        </w:tabs>
        <w:ind w:right="2790"/>
        <w:rPr>
          <w:ins w:id="921" w:author="Marshall Clemens" w:date="2018-10-19T11:13:00Z"/>
          <w:rFonts w:ascii="Helvetica Neue" w:hAnsi="Helvetica Neue"/>
        </w:rPr>
        <w:pPrChange w:id="922" w:author="Marshall Clemens" w:date="2018-10-19T12:24:00Z">
          <w:pPr/>
        </w:pPrChange>
      </w:pPr>
      <w:ins w:id="923" w:author="Marshall Clemens" w:date="2018-10-19T11:13:00Z">
        <w:r>
          <w:rPr>
            <w:rFonts w:ascii="Helvetica Neue" w:hAnsi="Helvetica Neue"/>
          </w:rPr>
          <w:t>Systems maps as the lever that can move the world…</w:t>
        </w:r>
      </w:ins>
    </w:p>
    <w:p w14:paraId="50FE1240" w14:textId="21B6D825" w:rsidR="006B30E0" w:rsidRDefault="00BA3A61" w:rsidP="00666E9E">
      <w:pPr>
        <w:tabs>
          <w:tab w:val="left" w:pos="6480"/>
        </w:tabs>
        <w:ind w:right="2790"/>
        <w:rPr>
          <w:ins w:id="924" w:author="Marshall Clemens" w:date="2018-10-19T11:14:00Z"/>
          <w:rFonts w:ascii="Helvetica Neue" w:hAnsi="Helvetica Neue"/>
        </w:rPr>
        <w:pPrChange w:id="925" w:author="Marshall Clemens" w:date="2018-10-19T12:24:00Z">
          <w:pPr/>
        </w:pPrChange>
      </w:pPr>
      <w:ins w:id="926" w:author="Marshall Clemens" w:date="2018-10-19T11:14:00Z">
        <w:r>
          <w:rPr>
            <w:rFonts w:ascii="Helvetica Neue" w:hAnsi="Helvetica Neue"/>
          </w:rPr>
          <w:t>The tool that people naturally pick up to…</w:t>
        </w:r>
      </w:ins>
    </w:p>
    <w:p w14:paraId="7E9F6679" w14:textId="6AF10430" w:rsidR="00BA3A61" w:rsidRDefault="00BA3A61" w:rsidP="00666E9E">
      <w:pPr>
        <w:tabs>
          <w:tab w:val="left" w:pos="6480"/>
        </w:tabs>
        <w:ind w:right="2790"/>
        <w:rPr>
          <w:ins w:id="927" w:author="Marshall Clemens" w:date="2018-10-19T11:14:00Z"/>
          <w:rFonts w:ascii="Helvetica Neue" w:hAnsi="Helvetica Neue"/>
        </w:rPr>
        <w:pPrChange w:id="928" w:author="Marshall Clemens" w:date="2018-10-19T12:24:00Z">
          <w:pPr/>
        </w:pPrChange>
      </w:pPr>
      <w:ins w:id="929" w:author="Marshall Clemens" w:date="2018-10-19T11:15:00Z">
        <w:r>
          <w:rPr>
            <w:rFonts w:ascii="Helvetica Neue" w:hAnsi="Helvetica Neue"/>
          </w:rPr>
          <w:t>The window through which</w:t>
        </w:r>
      </w:ins>
    </w:p>
    <w:p w14:paraId="48C0BC9C" w14:textId="77777777" w:rsidR="00BA3A61" w:rsidRPr="006B30E0" w:rsidRDefault="00BA3A61" w:rsidP="00666E9E">
      <w:pPr>
        <w:tabs>
          <w:tab w:val="left" w:pos="6480"/>
        </w:tabs>
        <w:ind w:right="2790"/>
        <w:rPr>
          <w:ins w:id="930" w:author="Marshall Clemens" w:date="2018-10-19T11:12:00Z"/>
          <w:rFonts w:ascii="Helvetica Neue" w:hAnsi="Helvetica Neue"/>
          <w:rPrChange w:id="931" w:author="Marshall Clemens" w:date="2018-10-19T11:12:00Z">
            <w:rPr>
              <w:ins w:id="932" w:author="Marshall Clemens" w:date="2018-10-19T11:12:00Z"/>
              <w:rFonts w:ascii="Helvetica Neue" w:hAnsi="Helvetica Neue"/>
              <w:u w:val="single"/>
            </w:rPr>
          </w:rPrChange>
        </w:rPr>
        <w:pPrChange w:id="933" w:author="Marshall Clemens" w:date="2018-10-19T12:24:00Z">
          <w:pPr/>
        </w:pPrChange>
      </w:pPr>
    </w:p>
    <w:p w14:paraId="5524E847" w14:textId="77777777" w:rsidR="006B30E0" w:rsidRPr="00B3667B" w:rsidRDefault="006B30E0" w:rsidP="00666E9E">
      <w:pPr>
        <w:tabs>
          <w:tab w:val="left" w:pos="6480"/>
        </w:tabs>
        <w:ind w:right="2790"/>
        <w:rPr>
          <w:rFonts w:ascii="Helvetica Neue" w:hAnsi="Helvetica Neue"/>
          <w:u w:val="single"/>
          <w:rPrChange w:id="934" w:author="Marshall Clemens" w:date="2018-10-19T07:56:00Z">
            <w:rPr>
              <w:rFonts w:ascii="Helvetica Neue" w:hAnsi="Helvetica Neue"/>
              <w:u w:val="single"/>
            </w:rPr>
          </w:rPrChange>
        </w:rPr>
        <w:pPrChange w:id="935" w:author="Marshall Clemens" w:date="2018-10-19T12:24:00Z">
          <w:pPr/>
        </w:pPrChange>
      </w:pPr>
    </w:p>
    <w:p w14:paraId="02B4F2A5" w14:textId="72CD444F" w:rsidR="00281986" w:rsidRPr="00B3667B" w:rsidRDefault="00281986" w:rsidP="00666E9E">
      <w:pPr>
        <w:tabs>
          <w:tab w:val="left" w:pos="6480"/>
        </w:tabs>
        <w:ind w:right="2790"/>
        <w:rPr>
          <w:rFonts w:ascii="Helvetica Neue" w:hAnsi="Helvetica Neue"/>
          <w:u w:val="single"/>
          <w:rPrChange w:id="936" w:author="Marshall Clemens" w:date="2018-10-19T07:56:00Z">
            <w:rPr>
              <w:rFonts w:ascii="Helvetica Neue" w:hAnsi="Helvetica Neue"/>
              <w:u w:val="single"/>
            </w:rPr>
          </w:rPrChange>
        </w:rPr>
        <w:pPrChange w:id="937" w:author="Marshall Clemens" w:date="2018-10-19T12:24:00Z">
          <w:pPr/>
        </w:pPrChange>
      </w:pPr>
    </w:p>
    <w:p w14:paraId="47C27686" w14:textId="11A4D4F9" w:rsidR="00281986" w:rsidRDefault="00281986" w:rsidP="00666E9E">
      <w:pPr>
        <w:tabs>
          <w:tab w:val="left" w:pos="6480"/>
        </w:tabs>
        <w:ind w:right="2790"/>
        <w:rPr>
          <w:ins w:id="938" w:author="Marshall Clemens" w:date="2018-10-19T10:19:00Z"/>
          <w:rFonts w:ascii="Helvetica Neue" w:hAnsi="Helvetica Neue"/>
          <w:u w:val="single"/>
        </w:rPr>
        <w:pPrChange w:id="939" w:author="Marshall Clemens" w:date="2018-10-19T12:24:00Z">
          <w:pPr/>
        </w:pPrChange>
      </w:pPr>
      <w:r w:rsidRPr="00B3667B">
        <w:rPr>
          <w:rFonts w:ascii="Helvetica Neue" w:hAnsi="Helvetica Neue"/>
          <w:u w:val="single"/>
          <w:rPrChange w:id="940" w:author="Marshall Clemens" w:date="2018-10-19T07:56:00Z">
            <w:rPr>
              <w:rFonts w:ascii="Helvetica Neue" w:hAnsi="Helvetica Neue"/>
              <w:u w:val="single"/>
            </w:rPr>
          </w:rPrChange>
        </w:rPr>
        <w:t>How Nexial Came About</w:t>
      </w:r>
    </w:p>
    <w:p w14:paraId="7B8B1B43" w14:textId="77777777" w:rsidR="002E0A61" w:rsidRPr="00B3667B" w:rsidRDefault="002E0A61" w:rsidP="00666E9E">
      <w:pPr>
        <w:tabs>
          <w:tab w:val="left" w:pos="6480"/>
        </w:tabs>
        <w:ind w:right="2790"/>
        <w:rPr>
          <w:rFonts w:ascii="Helvetica Neue" w:hAnsi="Helvetica Neue"/>
          <w:u w:val="single"/>
          <w:rPrChange w:id="941" w:author="Marshall Clemens" w:date="2018-10-19T07:56:00Z">
            <w:rPr>
              <w:rFonts w:ascii="Helvetica Neue" w:hAnsi="Helvetica Neue"/>
              <w:u w:val="single"/>
            </w:rPr>
          </w:rPrChange>
        </w:rPr>
        <w:pPrChange w:id="942" w:author="Marshall Clemens" w:date="2018-10-19T12:24:00Z">
          <w:pPr/>
        </w:pPrChange>
      </w:pPr>
    </w:p>
    <w:p w14:paraId="7A9000DE" w14:textId="24C0852D" w:rsidR="00281986" w:rsidRPr="00B3667B" w:rsidRDefault="00281986" w:rsidP="00666E9E">
      <w:pPr>
        <w:tabs>
          <w:tab w:val="left" w:pos="6480"/>
        </w:tabs>
        <w:ind w:right="2790"/>
        <w:rPr>
          <w:rFonts w:ascii="Helvetica Neue" w:hAnsi="Helvetica Neue"/>
          <w:rPrChange w:id="943" w:author="Marshall Clemens" w:date="2018-10-19T07:56:00Z">
            <w:rPr>
              <w:rFonts w:ascii="Helvetica Neue" w:hAnsi="Helvetica Neue"/>
            </w:rPr>
          </w:rPrChange>
        </w:rPr>
        <w:pPrChange w:id="944" w:author="Marshall Clemens" w:date="2018-10-19T12:24:00Z">
          <w:pPr/>
        </w:pPrChange>
      </w:pPr>
      <w:del w:id="945" w:author="Marshall Clemens" w:date="2018-10-19T10:20:00Z">
        <w:r w:rsidRPr="00B3667B" w:rsidDel="002E0A61">
          <w:rPr>
            <w:rFonts w:ascii="Helvetica Neue" w:hAnsi="Helvetica Neue"/>
            <w:rPrChange w:id="946" w:author="Marshall Clemens" w:date="2018-10-19T07:56:00Z">
              <w:rPr>
                <w:rFonts w:ascii="Helvetica Neue" w:hAnsi="Helvetica Neue"/>
              </w:rPr>
            </w:rPrChange>
          </w:rPr>
          <w:delText>We are</w:delText>
        </w:r>
      </w:del>
      <w:ins w:id="947" w:author="Marshall Clemens" w:date="2018-10-19T12:41:00Z">
        <w:r w:rsidR="00DF6FC1">
          <w:rPr>
            <w:rFonts w:ascii="Helvetica Neue" w:hAnsi="Helvetica Neue"/>
          </w:rPr>
          <w:t>We are</w:t>
        </w:r>
      </w:ins>
      <w:r w:rsidRPr="00B3667B">
        <w:rPr>
          <w:rFonts w:ascii="Helvetica Neue" w:hAnsi="Helvetica Neue"/>
          <w:rPrChange w:id="948" w:author="Marshall Clemens" w:date="2018-10-19T07:56:00Z">
            <w:rPr>
              <w:rFonts w:ascii="Helvetica Neue" w:hAnsi="Helvetica Neue"/>
            </w:rPr>
          </w:rPrChange>
        </w:rPr>
        <w:t xml:space="preserve"> 3 partners, Marshall, John and Alexandra, </w:t>
      </w:r>
      <w:ins w:id="949" w:author="Marshall Clemens" w:date="2018-10-19T10:20:00Z">
        <w:r w:rsidR="002E0A61">
          <w:rPr>
            <w:rFonts w:ascii="Helvetica Neue" w:hAnsi="Helvetica Neue"/>
          </w:rPr>
          <w:t xml:space="preserve">come </w:t>
        </w:r>
      </w:ins>
      <w:r w:rsidRPr="00B3667B">
        <w:rPr>
          <w:rFonts w:ascii="Helvetica Neue" w:hAnsi="Helvetica Neue"/>
          <w:rPrChange w:id="950" w:author="Marshall Clemens" w:date="2018-10-19T07:56:00Z">
            <w:rPr>
              <w:rFonts w:ascii="Helvetica Neue" w:hAnsi="Helvetica Neue"/>
            </w:rPr>
          </w:rPrChange>
        </w:rPr>
        <w:t>with very different backgrounds. We don't come from the</w:t>
      </w:r>
      <w:ins w:id="951" w:author="Marshall Clemens" w:date="2018-10-19T10:21:00Z">
        <w:r w:rsidR="002E0A61">
          <w:rPr>
            <w:rFonts w:ascii="Helvetica Neue" w:hAnsi="Helvetica Neue"/>
          </w:rPr>
          <w:t xml:space="preserve"> </w:t>
        </w:r>
      </w:ins>
      <w:del w:id="952" w:author="Marshall Clemens" w:date="2018-10-19T10:21:00Z">
        <w:r w:rsidRPr="00B3667B" w:rsidDel="002E0A61">
          <w:rPr>
            <w:rFonts w:ascii="Helvetica Neue" w:hAnsi="Helvetica Neue"/>
            <w:rPrChange w:id="953" w:author="Marshall Clemens" w:date="2018-10-19T07:56:00Z">
              <w:rPr>
                <w:rFonts w:ascii="Helvetica Neue" w:hAnsi="Helvetica Neue"/>
              </w:rPr>
            </w:rPrChange>
          </w:rPr>
          <w:delText> </w:delText>
        </w:r>
      </w:del>
      <w:r w:rsidRPr="00B3667B">
        <w:rPr>
          <w:rFonts w:ascii="Helvetica Neue" w:hAnsi="Helvetica Neue"/>
          <w:rPrChange w:id="954" w:author="Marshall Clemens" w:date="2018-10-19T07:56:00Z">
            <w:rPr>
              <w:rFonts w:ascii="Helvetica Neue" w:hAnsi="Helvetica Neue"/>
            </w:rPr>
          </w:rPrChange>
        </w:rPr>
        <w:t xml:space="preserve">digital world, but instead, </w:t>
      </w:r>
      <w:del w:id="955" w:author="Marshall Clemens" w:date="2018-10-19T10:21:00Z">
        <w:r w:rsidRPr="00B3667B" w:rsidDel="002E0A61">
          <w:rPr>
            <w:rFonts w:ascii="Helvetica Neue" w:hAnsi="Helvetica Neue"/>
            <w:rPrChange w:id="956" w:author="Marshall Clemens" w:date="2018-10-19T07:56:00Z">
              <w:rPr>
                <w:rFonts w:ascii="Helvetica Neue" w:hAnsi="Helvetica Neue"/>
              </w:rPr>
            </w:rPrChange>
          </w:rPr>
          <w:delText xml:space="preserve">we have </w:delText>
        </w:r>
      </w:del>
      <w:ins w:id="957" w:author="Marshall Clemens" w:date="2018-10-19T10:21:00Z">
        <w:r w:rsidR="002E0A61">
          <w:rPr>
            <w:rFonts w:ascii="Helvetica Neue" w:hAnsi="Helvetica Neue"/>
          </w:rPr>
          <w:t xml:space="preserve">from deep </w:t>
        </w:r>
      </w:ins>
      <w:del w:id="958" w:author="Marshall Clemens" w:date="2018-10-19T10:21:00Z">
        <w:r w:rsidRPr="00B3667B" w:rsidDel="002E0A61">
          <w:rPr>
            <w:rFonts w:ascii="Helvetica Neue" w:hAnsi="Helvetica Neue"/>
            <w:rPrChange w:id="959" w:author="Marshall Clemens" w:date="2018-10-19T07:56:00Z">
              <w:rPr>
                <w:rFonts w:ascii="Helvetica Neue" w:hAnsi="Helvetica Neue"/>
              </w:rPr>
            </w:rPrChange>
          </w:rPr>
          <w:delText xml:space="preserve">a lot of </w:delText>
        </w:r>
      </w:del>
      <w:r w:rsidRPr="00B3667B">
        <w:rPr>
          <w:rFonts w:ascii="Helvetica Neue" w:hAnsi="Helvetica Neue"/>
          <w:rPrChange w:id="960" w:author="Marshall Clemens" w:date="2018-10-19T07:56:00Z">
            <w:rPr>
              <w:rFonts w:ascii="Helvetica Neue" w:hAnsi="Helvetica Neue"/>
            </w:rPr>
          </w:rPrChange>
        </w:rPr>
        <w:t xml:space="preserve">experience with complex problems </w:t>
      </w:r>
      <w:del w:id="961" w:author="Marshall Clemens" w:date="2018-10-19T10:22:00Z">
        <w:r w:rsidRPr="00B3667B" w:rsidDel="002E0A61">
          <w:rPr>
            <w:rFonts w:ascii="Helvetica Neue" w:hAnsi="Helvetica Neue"/>
            <w:rPrChange w:id="962" w:author="Marshall Clemens" w:date="2018-10-19T07:56:00Z">
              <w:rPr>
                <w:rFonts w:ascii="Helvetica Neue" w:hAnsi="Helvetica Neue"/>
              </w:rPr>
            </w:rPrChange>
          </w:rPr>
          <w:delText>from</w:delText>
        </w:r>
      </w:del>
      <w:ins w:id="963" w:author="Marshall Clemens" w:date="2018-10-19T10:22:00Z">
        <w:r w:rsidR="002E0A61">
          <w:rPr>
            <w:rFonts w:ascii="Helvetica Neue" w:hAnsi="Helvetica Neue"/>
          </w:rPr>
          <w:t xml:space="preserve">gained through </w:t>
        </w:r>
      </w:ins>
      <w:del w:id="964" w:author="Marshall Clemens" w:date="2018-10-19T10:22:00Z">
        <w:r w:rsidRPr="00B3667B" w:rsidDel="002E0A61">
          <w:rPr>
            <w:rFonts w:ascii="Helvetica Neue" w:hAnsi="Helvetica Neue"/>
            <w:rPrChange w:id="965" w:author="Marshall Clemens" w:date="2018-10-19T07:56:00Z">
              <w:rPr>
                <w:rFonts w:ascii="Helvetica Neue" w:hAnsi="Helvetica Neue"/>
              </w:rPr>
            </w:rPrChange>
          </w:rPr>
          <w:delText> </w:delText>
        </w:r>
      </w:del>
      <w:r w:rsidRPr="00B3667B">
        <w:rPr>
          <w:rFonts w:ascii="Helvetica Neue" w:hAnsi="Helvetica Neue"/>
          <w:rPrChange w:id="966" w:author="Marshall Clemens" w:date="2018-10-19T07:56:00Z">
            <w:rPr>
              <w:rFonts w:ascii="Helvetica Neue" w:hAnsi="Helvetica Neue"/>
            </w:rPr>
          </w:rPrChange>
        </w:rPr>
        <w:t>many years of</w:t>
      </w:r>
      <w:ins w:id="967" w:author="Marshall Clemens" w:date="2018-10-19T10:22:00Z">
        <w:r w:rsidR="002E0A61">
          <w:rPr>
            <w:rFonts w:ascii="Helvetica Neue" w:hAnsi="Helvetica Neue"/>
          </w:rPr>
          <w:t xml:space="preserve"> </w:t>
        </w:r>
      </w:ins>
      <w:del w:id="968" w:author="Marshall Clemens" w:date="2018-10-19T10:22:00Z">
        <w:r w:rsidRPr="00B3667B" w:rsidDel="002E0A61">
          <w:rPr>
            <w:rFonts w:ascii="Helvetica Neue" w:hAnsi="Helvetica Neue"/>
            <w:rPrChange w:id="969" w:author="Marshall Clemens" w:date="2018-10-19T07:56:00Z">
              <w:rPr>
                <w:rFonts w:ascii="Helvetica Neue" w:hAnsi="Helvetica Neue"/>
              </w:rPr>
            </w:rPrChange>
          </w:rPr>
          <w:delText> running</w:delText>
        </w:r>
      </w:del>
      <w:ins w:id="970" w:author="Marshall Clemens" w:date="2018-10-19T10:22:00Z">
        <w:r w:rsidR="002E0A61">
          <w:rPr>
            <w:rFonts w:ascii="Helvetica Neue" w:hAnsi="Helvetica Neue"/>
          </w:rPr>
          <w:t>manag</w:t>
        </w:r>
      </w:ins>
      <w:ins w:id="971" w:author="Marshall Clemens" w:date="2018-10-19T10:23:00Z">
        <w:r w:rsidR="002E0A61">
          <w:rPr>
            <w:rFonts w:ascii="Helvetica Neue" w:hAnsi="Helvetica Neue"/>
          </w:rPr>
          <w:t>ing</w:t>
        </w:r>
      </w:ins>
      <w:ins w:id="972" w:author="Marshall Clemens" w:date="2018-10-19T10:22:00Z">
        <w:r w:rsidR="002E0A61">
          <w:rPr>
            <w:rFonts w:ascii="Helvetica Neue" w:hAnsi="Helvetica Neue"/>
          </w:rPr>
          <w:t xml:space="preserve">, </w:t>
        </w:r>
      </w:ins>
      <w:del w:id="973" w:author="Marshall Clemens" w:date="2018-10-19T10:22:00Z">
        <w:r w:rsidRPr="00B3667B" w:rsidDel="002E0A61">
          <w:rPr>
            <w:rFonts w:ascii="Helvetica Neue" w:hAnsi="Helvetica Neue"/>
            <w:rPrChange w:id="974" w:author="Marshall Clemens" w:date="2018-10-19T07:56:00Z">
              <w:rPr>
                <w:rFonts w:ascii="Helvetica Neue" w:hAnsi="Helvetica Neue"/>
              </w:rPr>
            </w:rPrChange>
          </w:rPr>
          <w:delText xml:space="preserve"> </w:delText>
        </w:r>
      </w:del>
      <w:r w:rsidRPr="00B3667B">
        <w:rPr>
          <w:rFonts w:ascii="Helvetica Neue" w:hAnsi="Helvetica Neue"/>
          <w:rPrChange w:id="975" w:author="Marshall Clemens" w:date="2018-10-19T07:56:00Z">
            <w:rPr>
              <w:rFonts w:ascii="Helvetica Neue" w:hAnsi="Helvetica Neue"/>
            </w:rPr>
          </w:rPrChange>
        </w:rPr>
        <w:t>or consulting to</w:t>
      </w:r>
      <w:ins w:id="976" w:author="Marshall Clemens" w:date="2018-10-19T10:23:00Z">
        <w:r w:rsidR="002E0A61">
          <w:rPr>
            <w:rFonts w:ascii="Helvetica Neue" w:hAnsi="Helvetica Neue"/>
          </w:rPr>
          <w:t>,</w:t>
        </w:r>
      </w:ins>
      <w:r w:rsidRPr="00B3667B">
        <w:rPr>
          <w:rFonts w:ascii="Helvetica Neue" w:hAnsi="Helvetica Neue"/>
          <w:rPrChange w:id="977" w:author="Marshall Clemens" w:date="2018-10-19T07:56:00Z">
            <w:rPr>
              <w:rFonts w:ascii="Helvetica Neue" w:hAnsi="Helvetica Neue"/>
            </w:rPr>
          </w:rPrChange>
        </w:rPr>
        <w:t xml:space="preserve"> global companies and government organisations.</w:t>
      </w:r>
    </w:p>
    <w:p w14:paraId="553F2223" w14:textId="77777777" w:rsidR="00281986" w:rsidRPr="00B3667B" w:rsidRDefault="00281986" w:rsidP="00666E9E">
      <w:pPr>
        <w:tabs>
          <w:tab w:val="left" w:pos="6480"/>
        </w:tabs>
        <w:ind w:right="2790"/>
        <w:rPr>
          <w:rFonts w:ascii="Helvetica Neue" w:hAnsi="Helvetica Neue"/>
          <w:rPrChange w:id="978" w:author="Marshall Clemens" w:date="2018-10-19T07:56:00Z">
            <w:rPr>
              <w:rFonts w:ascii="Helvetica Neue" w:hAnsi="Helvetica Neue"/>
            </w:rPr>
          </w:rPrChange>
        </w:rPr>
        <w:pPrChange w:id="979" w:author="Marshall Clemens" w:date="2018-10-19T12:24:00Z">
          <w:pPr/>
        </w:pPrChange>
      </w:pPr>
    </w:p>
    <w:p w14:paraId="017E4BD3" w14:textId="32E3FCDF" w:rsidR="00281986" w:rsidRPr="00B3667B" w:rsidDel="00543F80" w:rsidRDefault="00281986" w:rsidP="00666E9E">
      <w:pPr>
        <w:tabs>
          <w:tab w:val="left" w:pos="6480"/>
        </w:tabs>
        <w:ind w:right="2790"/>
        <w:rPr>
          <w:del w:id="980" w:author="Marshall Clemens" w:date="2018-10-19T10:36:00Z"/>
          <w:rFonts w:ascii="Helvetica Neue" w:hAnsi="Helvetica Neue"/>
          <w:rPrChange w:id="981" w:author="Marshall Clemens" w:date="2018-10-19T07:56:00Z">
            <w:rPr>
              <w:del w:id="982" w:author="Marshall Clemens" w:date="2018-10-19T10:36:00Z"/>
              <w:rFonts w:ascii="Helvetica Neue" w:hAnsi="Helvetica Neue"/>
            </w:rPr>
          </w:rPrChange>
        </w:rPr>
        <w:pPrChange w:id="983" w:author="Marshall Clemens" w:date="2018-10-19T12:24:00Z">
          <w:pPr/>
        </w:pPrChange>
      </w:pPr>
      <w:r w:rsidRPr="00B3667B">
        <w:rPr>
          <w:rFonts w:ascii="Helvetica Neue" w:hAnsi="Helvetica Neue"/>
          <w:rPrChange w:id="984" w:author="Marshall Clemens" w:date="2018-10-19T07:56:00Z">
            <w:rPr>
              <w:rFonts w:ascii="Helvetica Neue" w:hAnsi="Helvetica Neue"/>
            </w:rPr>
          </w:rPrChange>
        </w:rPr>
        <w:t>We know too well how difficult it is to address complex issues</w:t>
      </w:r>
      <w:ins w:id="985" w:author="Marshall Clemens" w:date="2018-10-19T10:24:00Z">
        <w:r w:rsidR="002E0A61">
          <w:rPr>
            <w:rFonts w:ascii="Helvetica Neue" w:hAnsi="Helvetica Neue"/>
          </w:rPr>
          <w:t>;</w:t>
        </w:r>
      </w:ins>
      <w:ins w:id="986" w:author="Marshall Clemens" w:date="2018-10-19T10:23:00Z">
        <w:r w:rsidR="002E0A61">
          <w:rPr>
            <w:rFonts w:ascii="Helvetica Neue" w:hAnsi="Helvetica Neue"/>
          </w:rPr>
          <w:t xml:space="preserve"> how </w:t>
        </w:r>
      </w:ins>
      <w:del w:id="987" w:author="Marshall Clemens" w:date="2018-10-19T10:23:00Z">
        <w:r w:rsidRPr="00B3667B" w:rsidDel="002E0A61">
          <w:rPr>
            <w:rFonts w:ascii="Helvetica Neue" w:hAnsi="Helvetica Neue"/>
            <w:rPrChange w:id="988" w:author="Marshall Clemens" w:date="2018-10-19T07:56:00Z">
              <w:rPr>
                <w:rFonts w:ascii="Helvetica Neue" w:hAnsi="Helvetica Neue"/>
              </w:rPr>
            </w:rPrChange>
          </w:rPr>
          <w:delText xml:space="preserve"> to the full. It can be </w:delText>
        </w:r>
      </w:del>
      <w:r w:rsidRPr="00B3667B">
        <w:rPr>
          <w:rFonts w:ascii="Helvetica Neue" w:hAnsi="Helvetica Neue"/>
          <w:rPrChange w:id="989" w:author="Marshall Clemens" w:date="2018-10-19T07:56:00Z">
            <w:rPr>
              <w:rFonts w:ascii="Helvetica Neue" w:hAnsi="Helvetica Neue"/>
            </w:rPr>
          </w:rPrChange>
        </w:rPr>
        <w:t xml:space="preserve">overwhelming </w:t>
      </w:r>
      <w:ins w:id="990" w:author="Marshall Clemens" w:date="2018-10-19T10:23:00Z">
        <w:r w:rsidR="002E0A61">
          <w:rPr>
            <w:rFonts w:ascii="Helvetica Neue" w:hAnsi="Helvetica Neue"/>
          </w:rPr>
          <w:t xml:space="preserve">it can feel to </w:t>
        </w:r>
      </w:ins>
      <w:del w:id="991" w:author="Marshall Clemens" w:date="2018-10-19T10:23:00Z">
        <w:r w:rsidRPr="00B3667B" w:rsidDel="002E0A61">
          <w:rPr>
            <w:rFonts w:ascii="Helvetica Neue" w:hAnsi="Helvetica Neue"/>
            <w:rPrChange w:id="992" w:author="Marshall Clemens" w:date="2018-10-19T07:56:00Z">
              <w:rPr>
                <w:rFonts w:ascii="Helvetica Neue" w:hAnsi="Helvetica Neue"/>
              </w:rPr>
            </w:rPrChange>
          </w:rPr>
          <w:delText xml:space="preserve">and </w:delText>
        </w:r>
      </w:del>
      <w:r w:rsidRPr="00B3667B">
        <w:rPr>
          <w:rFonts w:ascii="Helvetica Neue" w:hAnsi="Helvetica Neue"/>
          <w:rPrChange w:id="993" w:author="Marshall Clemens" w:date="2018-10-19T07:56:00Z">
            <w:rPr>
              <w:rFonts w:ascii="Helvetica Neue" w:hAnsi="Helvetica Neue"/>
            </w:rPr>
          </w:rPrChange>
        </w:rPr>
        <w:t>people</w:t>
      </w:r>
      <w:ins w:id="994" w:author="Marshall Clemens" w:date="2018-10-19T10:24:00Z">
        <w:r w:rsidR="002E0A61">
          <w:rPr>
            <w:rFonts w:ascii="Helvetica Neue" w:hAnsi="Helvetica Neue"/>
          </w:rPr>
          <w:t>, and how easily they</w:t>
        </w:r>
      </w:ins>
      <w:del w:id="995" w:author="Marshall Clemens" w:date="2018-10-19T10:24:00Z">
        <w:r w:rsidRPr="00B3667B" w:rsidDel="002E0A61">
          <w:rPr>
            <w:rFonts w:ascii="Helvetica Neue" w:hAnsi="Helvetica Neue"/>
            <w:rPrChange w:id="996" w:author="Marshall Clemens" w:date="2018-10-19T07:56:00Z">
              <w:rPr>
                <w:rFonts w:ascii="Helvetica Neue" w:hAnsi="Helvetica Neue"/>
              </w:rPr>
            </w:rPrChange>
          </w:rPr>
          <w:delText xml:space="preserve"> tend</w:delText>
        </w:r>
      </w:del>
      <w:r w:rsidRPr="00B3667B">
        <w:rPr>
          <w:rFonts w:ascii="Helvetica Neue" w:hAnsi="Helvetica Neue"/>
          <w:rPrChange w:id="997" w:author="Marshall Clemens" w:date="2018-10-19T07:56:00Z">
            <w:rPr>
              <w:rFonts w:ascii="Helvetica Neue" w:hAnsi="Helvetica Neue"/>
            </w:rPr>
          </w:rPrChange>
        </w:rPr>
        <w:t xml:space="preserve"> </w:t>
      </w:r>
      <w:del w:id="998" w:author="Marshall Clemens" w:date="2018-10-19T10:24:00Z">
        <w:r w:rsidRPr="00B3667B" w:rsidDel="002E0A61">
          <w:rPr>
            <w:rFonts w:ascii="Helvetica Neue" w:hAnsi="Helvetica Neue"/>
            <w:rPrChange w:id="999" w:author="Marshall Clemens" w:date="2018-10-19T07:56:00Z">
              <w:rPr>
                <w:rFonts w:ascii="Helvetica Neue" w:hAnsi="Helvetica Neue"/>
              </w:rPr>
            </w:rPrChange>
          </w:rPr>
          <w:delText>to</w:delText>
        </w:r>
      </w:del>
      <w:ins w:id="1000" w:author="Marshall Clemens" w:date="2018-10-19T10:24:00Z">
        <w:r w:rsidR="002E0A61">
          <w:rPr>
            <w:rFonts w:ascii="Helvetica Neue" w:hAnsi="Helvetica Neue"/>
          </w:rPr>
          <w:t>will</w:t>
        </w:r>
      </w:ins>
      <w:r w:rsidRPr="00B3667B">
        <w:rPr>
          <w:rFonts w:ascii="Helvetica Neue" w:hAnsi="Helvetica Neue"/>
          <w:rPrChange w:id="1001" w:author="Marshall Clemens" w:date="2018-10-19T07:56:00Z">
            <w:rPr>
              <w:rFonts w:ascii="Helvetica Neue" w:hAnsi="Helvetica Neue"/>
            </w:rPr>
          </w:rPrChange>
        </w:rPr>
        <w:t xml:space="preserve"> shy away from </w:t>
      </w:r>
      <w:ins w:id="1002" w:author="Marshall Clemens" w:date="2018-10-19T10:25:00Z">
        <w:r w:rsidR="002E0A61">
          <w:rPr>
            <w:rFonts w:ascii="Helvetica Neue" w:hAnsi="Helvetica Neue"/>
          </w:rPr>
          <w:t>engaging</w:t>
        </w:r>
      </w:ins>
      <w:del w:id="1003" w:author="Marshall Clemens" w:date="2018-10-19T10:25:00Z">
        <w:r w:rsidRPr="00B3667B" w:rsidDel="002E0A61">
          <w:rPr>
            <w:rFonts w:ascii="Helvetica Neue" w:hAnsi="Helvetica Neue"/>
            <w:rPrChange w:id="1004" w:author="Marshall Clemens" w:date="2018-10-19T07:56:00Z">
              <w:rPr>
                <w:rFonts w:ascii="Helvetica Neue" w:hAnsi="Helvetica Neue"/>
              </w:rPr>
            </w:rPrChange>
          </w:rPr>
          <w:delText>it</w:delText>
        </w:r>
      </w:del>
      <w:r w:rsidRPr="00B3667B">
        <w:rPr>
          <w:rFonts w:ascii="Helvetica Neue" w:hAnsi="Helvetica Neue"/>
          <w:rPrChange w:id="1005" w:author="Marshall Clemens" w:date="2018-10-19T07:56:00Z">
            <w:rPr>
              <w:rFonts w:ascii="Helvetica Neue" w:hAnsi="Helvetica Neue"/>
            </w:rPr>
          </w:rPrChange>
        </w:rPr>
        <w:t>.</w:t>
      </w:r>
      <w:ins w:id="1006" w:author="Marshall Clemens" w:date="2018-10-19T10:36:00Z">
        <w:r w:rsidR="00543F80">
          <w:rPr>
            <w:rFonts w:ascii="Helvetica Neue" w:hAnsi="Helvetica Neue"/>
          </w:rPr>
          <w:t xml:space="preserve">  </w:t>
        </w:r>
      </w:ins>
      <w:ins w:id="1007" w:author="Marshall Clemens" w:date="2018-10-19T12:42:00Z">
        <w:r w:rsidR="00DF6FC1">
          <w:rPr>
            <w:rFonts w:ascii="Helvetica Neue" w:hAnsi="Helvetica Neue"/>
          </w:rPr>
          <w:t>However, w</w:t>
        </w:r>
      </w:ins>
    </w:p>
    <w:p w14:paraId="08F64301" w14:textId="77777777" w:rsidR="00281986" w:rsidRPr="00B3667B" w:rsidDel="00543F80" w:rsidRDefault="00281986" w:rsidP="00666E9E">
      <w:pPr>
        <w:tabs>
          <w:tab w:val="left" w:pos="6480"/>
        </w:tabs>
        <w:ind w:right="2790"/>
        <w:rPr>
          <w:del w:id="1008" w:author="Marshall Clemens" w:date="2018-10-19T10:36:00Z"/>
          <w:rFonts w:ascii="Helvetica Neue" w:hAnsi="Helvetica Neue"/>
          <w:rPrChange w:id="1009" w:author="Marshall Clemens" w:date="2018-10-19T07:56:00Z">
            <w:rPr>
              <w:del w:id="1010" w:author="Marshall Clemens" w:date="2018-10-19T10:36:00Z"/>
              <w:rFonts w:ascii="Helvetica Neue" w:hAnsi="Helvetica Neue"/>
            </w:rPr>
          </w:rPrChange>
        </w:rPr>
        <w:pPrChange w:id="1011" w:author="Marshall Clemens" w:date="2018-10-19T12:24:00Z">
          <w:pPr/>
        </w:pPrChange>
      </w:pPr>
    </w:p>
    <w:p w14:paraId="04B1785D" w14:textId="22073CC6" w:rsidR="00543F80" w:rsidRDefault="00281986" w:rsidP="00DF6FC1">
      <w:pPr>
        <w:tabs>
          <w:tab w:val="left" w:pos="6480"/>
        </w:tabs>
        <w:ind w:right="2790"/>
        <w:rPr>
          <w:ins w:id="1012" w:author="Marshall Clemens" w:date="2018-10-19T10:35:00Z"/>
          <w:rFonts w:ascii="Helvetica Neue" w:hAnsi="Helvetica Neue"/>
        </w:rPr>
        <w:pPrChange w:id="1013" w:author="Marshall Clemens" w:date="2018-10-19T12:42:00Z">
          <w:pPr/>
        </w:pPrChange>
      </w:pPr>
      <w:del w:id="1014" w:author="Marshall Clemens" w:date="2018-10-19T10:25:00Z">
        <w:r w:rsidRPr="00B3667B" w:rsidDel="002E0A61">
          <w:rPr>
            <w:rFonts w:ascii="Helvetica Neue" w:hAnsi="Helvetica Neue"/>
            <w:rPrChange w:id="1015" w:author="Marshall Clemens" w:date="2018-10-19T07:56:00Z">
              <w:rPr>
                <w:rFonts w:ascii="Helvetica Neue" w:hAnsi="Helvetica Neue"/>
              </w:rPr>
            </w:rPrChange>
          </w:rPr>
          <w:delText>W</w:delText>
        </w:r>
      </w:del>
      <w:r w:rsidRPr="00B3667B">
        <w:rPr>
          <w:rFonts w:ascii="Helvetica Neue" w:hAnsi="Helvetica Neue"/>
          <w:rPrChange w:id="1016" w:author="Marshall Clemens" w:date="2018-10-19T07:56:00Z">
            <w:rPr>
              <w:rFonts w:ascii="Helvetica Neue" w:hAnsi="Helvetica Neue"/>
            </w:rPr>
          </w:rPrChange>
        </w:rPr>
        <w:t>e</w:t>
      </w:r>
      <w:ins w:id="1017" w:author="Marshall Clemens" w:date="2018-10-19T10:25:00Z">
        <w:r w:rsidR="002E0A61">
          <w:rPr>
            <w:rFonts w:ascii="Helvetica Neue" w:hAnsi="Helvetica Neue"/>
          </w:rPr>
          <w:t xml:space="preserve"> also </w:t>
        </w:r>
      </w:ins>
      <w:del w:id="1018" w:author="Marshall Clemens" w:date="2018-10-19T10:25:00Z">
        <w:r w:rsidRPr="00B3667B" w:rsidDel="002E0A61">
          <w:rPr>
            <w:rFonts w:ascii="Helvetica Neue" w:hAnsi="Helvetica Neue"/>
            <w:rPrChange w:id="1019" w:author="Marshall Clemens" w:date="2018-10-19T07:56:00Z">
              <w:rPr>
                <w:rFonts w:ascii="Helvetica Neue" w:hAnsi="Helvetica Neue"/>
              </w:rPr>
            </w:rPrChange>
          </w:rPr>
          <w:delText> </w:delText>
        </w:r>
      </w:del>
      <w:r w:rsidRPr="00B3667B">
        <w:rPr>
          <w:rFonts w:ascii="Helvetica Neue" w:hAnsi="Helvetica Neue"/>
          <w:rPrChange w:id="1020" w:author="Marshall Clemens" w:date="2018-10-19T07:56:00Z">
            <w:rPr>
              <w:rFonts w:ascii="Helvetica Neue" w:hAnsi="Helvetica Neue"/>
            </w:rPr>
          </w:rPrChange>
        </w:rPr>
        <w:t>know that complexity is here to stay</w:t>
      </w:r>
      <w:ins w:id="1021" w:author="Marshall Clemens" w:date="2018-10-19T10:25:00Z">
        <w:r w:rsidR="002E0A61">
          <w:rPr>
            <w:rFonts w:ascii="Helvetica Neue" w:hAnsi="Helvetica Neue"/>
          </w:rPr>
          <w:t xml:space="preserve">, </w:t>
        </w:r>
      </w:ins>
      <w:ins w:id="1022" w:author="Marshall Clemens" w:date="2018-10-19T12:42:00Z">
        <w:r w:rsidR="00DF6FC1">
          <w:rPr>
            <w:rFonts w:ascii="Helvetica Neue" w:hAnsi="Helvetica Neue"/>
          </w:rPr>
          <w:t>and there</w:t>
        </w:r>
      </w:ins>
      <w:del w:id="1023" w:author="Marshall Clemens" w:date="2018-10-19T10:25:00Z">
        <w:r w:rsidRPr="00B3667B" w:rsidDel="002E0A61">
          <w:rPr>
            <w:rFonts w:ascii="Helvetica Neue" w:hAnsi="Helvetica Neue"/>
            <w:rPrChange w:id="1024" w:author="Marshall Clemens" w:date="2018-10-19T07:56:00Z">
              <w:rPr>
                <w:rFonts w:ascii="Helvetica Neue" w:hAnsi="Helvetica Neue"/>
              </w:rPr>
            </w:rPrChange>
          </w:rPr>
          <w:delText xml:space="preserve"> and it </w:delText>
        </w:r>
      </w:del>
      <w:ins w:id="1025" w:author="Marshall Clemens" w:date="2018-10-19T10:28:00Z">
        <w:r w:rsidR="00543F80">
          <w:rPr>
            <w:rFonts w:ascii="Helvetica Neue" w:hAnsi="Helvetica Neue"/>
          </w:rPr>
          <w:t xml:space="preserve"> is an</w:t>
        </w:r>
      </w:ins>
      <w:del w:id="1026" w:author="Marshall Clemens" w:date="2018-10-19T10:28:00Z">
        <w:r w:rsidRPr="00B3667B" w:rsidDel="00543F80">
          <w:rPr>
            <w:rFonts w:ascii="Helvetica Neue" w:hAnsi="Helvetica Neue"/>
            <w:rPrChange w:id="1027" w:author="Marshall Clemens" w:date="2018-10-19T07:56:00Z">
              <w:rPr>
                <w:rFonts w:ascii="Helvetica Neue" w:hAnsi="Helvetica Neue"/>
              </w:rPr>
            </w:rPrChange>
          </w:rPr>
          <w:delText>is crucial and</w:delText>
        </w:r>
      </w:del>
      <w:r w:rsidRPr="00B3667B">
        <w:rPr>
          <w:rFonts w:ascii="Helvetica Neue" w:hAnsi="Helvetica Neue"/>
          <w:rPrChange w:id="1028" w:author="Marshall Clemens" w:date="2018-10-19T07:56:00Z">
            <w:rPr>
              <w:rFonts w:ascii="Helvetica Neue" w:hAnsi="Helvetica Neue"/>
            </w:rPr>
          </w:rPrChange>
        </w:rPr>
        <w:t xml:space="preserve"> urgent </w:t>
      </w:r>
      <w:ins w:id="1029" w:author="Marshall Clemens" w:date="2018-10-19T12:42:00Z">
        <w:r w:rsidR="00DF6FC1">
          <w:rPr>
            <w:rFonts w:ascii="Helvetica Neue" w:hAnsi="Helvetica Neue"/>
          </w:rPr>
          <w:t xml:space="preserve">need </w:t>
        </w:r>
      </w:ins>
      <w:r w:rsidRPr="00B3667B">
        <w:rPr>
          <w:rFonts w:ascii="Helvetica Neue" w:hAnsi="Helvetica Neue"/>
          <w:rPrChange w:id="1030" w:author="Marshall Clemens" w:date="2018-10-19T07:56:00Z">
            <w:rPr>
              <w:rFonts w:ascii="Helvetica Neue" w:hAnsi="Helvetica Neue"/>
            </w:rPr>
          </w:rPrChange>
        </w:rPr>
        <w:t xml:space="preserve">to boost people’s ability </w:t>
      </w:r>
      <w:del w:id="1031" w:author="Marshall Clemens" w:date="2018-10-19T10:26:00Z">
        <w:r w:rsidRPr="00B3667B" w:rsidDel="002E0A61">
          <w:rPr>
            <w:rFonts w:ascii="Helvetica Neue" w:hAnsi="Helvetica Neue"/>
            <w:rPrChange w:id="1032" w:author="Marshall Clemens" w:date="2018-10-19T07:56:00Z">
              <w:rPr>
                <w:rFonts w:ascii="Helvetica Neue" w:hAnsi="Helvetica Neue"/>
              </w:rPr>
            </w:rPrChange>
          </w:rPr>
          <w:delText>(</w:delText>
        </w:r>
      </w:del>
      <w:r w:rsidRPr="00B3667B">
        <w:rPr>
          <w:rFonts w:ascii="Helvetica Neue" w:hAnsi="Helvetica Neue"/>
          <w:rPrChange w:id="1033" w:author="Marshall Clemens" w:date="2018-10-19T07:56:00Z">
            <w:rPr>
              <w:rFonts w:ascii="Helvetica Neue" w:hAnsi="Helvetica Neue"/>
            </w:rPr>
          </w:rPrChange>
        </w:rPr>
        <w:t>and confidence</w:t>
      </w:r>
      <w:ins w:id="1034" w:author="Marshall Clemens" w:date="2018-10-19T10:26:00Z">
        <w:r w:rsidR="002E0A61">
          <w:rPr>
            <w:rFonts w:ascii="Helvetica Neue" w:hAnsi="Helvetica Neue"/>
          </w:rPr>
          <w:t xml:space="preserve"> </w:t>
        </w:r>
      </w:ins>
      <w:ins w:id="1035" w:author="Marshall Clemens" w:date="2018-10-19T12:43:00Z">
        <w:r w:rsidR="00DF6FC1">
          <w:rPr>
            <w:rFonts w:ascii="Helvetica Neue" w:hAnsi="Helvetica Neue"/>
          </w:rPr>
          <w:t xml:space="preserve">in </w:t>
        </w:r>
      </w:ins>
      <w:ins w:id="1036" w:author="Marshall Clemens" w:date="2018-10-19T10:26:00Z">
        <w:r w:rsidR="002E0A61">
          <w:rPr>
            <w:rFonts w:ascii="Helvetica Neue" w:hAnsi="Helvetica Neue"/>
          </w:rPr>
          <w:t>tak</w:t>
        </w:r>
      </w:ins>
      <w:ins w:id="1037" w:author="Marshall Clemens" w:date="2018-10-19T12:43:00Z">
        <w:r w:rsidR="00DF6FC1">
          <w:rPr>
            <w:rFonts w:ascii="Helvetica Neue" w:hAnsi="Helvetica Neue"/>
          </w:rPr>
          <w:t>ing</w:t>
        </w:r>
      </w:ins>
      <w:ins w:id="1038" w:author="Marshall Clemens" w:date="2018-10-19T10:26:00Z">
        <w:r w:rsidR="002E0A61">
          <w:rPr>
            <w:rFonts w:ascii="Helvetica Neue" w:hAnsi="Helvetica Neue"/>
          </w:rPr>
          <w:t>-on complicated issues</w:t>
        </w:r>
      </w:ins>
      <w:del w:id="1039" w:author="Marshall Clemens" w:date="2018-10-19T10:26:00Z">
        <w:r w:rsidRPr="00B3667B" w:rsidDel="002E0A61">
          <w:rPr>
            <w:rFonts w:ascii="Helvetica Neue" w:hAnsi="Helvetica Neue"/>
            <w:rPrChange w:id="1040" w:author="Marshall Clemens" w:date="2018-10-19T07:56:00Z">
              <w:rPr>
                <w:rFonts w:ascii="Helvetica Neue" w:hAnsi="Helvetica Neue"/>
              </w:rPr>
            </w:rPrChange>
          </w:rPr>
          <w:delText>) to deal with it</w:delText>
        </w:r>
      </w:del>
      <w:r w:rsidRPr="00B3667B">
        <w:rPr>
          <w:rFonts w:ascii="Helvetica Neue" w:hAnsi="Helvetica Neue"/>
          <w:rPrChange w:id="1041" w:author="Marshall Clemens" w:date="2018-10-19T07:56:00Z">
            <w:rPr>
              <w:rFonts w:ascii="Helvetica Neue" w:hAnsi="Helvetica Neue"/>
            </w:rPr>
          </w:rPrChange>
        </w:rPr>
        <w:t xml:space="preserve">. </w:t>
      </w:r>
    </w:p>
    <w:p w14:paraId="23E296A7" w14:textId="77777777" w:rsidR="00543F80" w:rsidRDefault="00543F80" w:rsidP="00666E9E">
      <w:pPr>
        <w:tabs>
          <w:tab w:val="left" w:pos="6480"/>
        </w:tabs>
        <w:ind w:right="2790"/>
        <w:rPr>
          <w:ins w:id="1042" w:author="Marshall Clemens" w:date="2018-10-19T10:35:00Z"/>
          <w:rFonts w:ascii="Helvetica Neue" w:hAnsi="Helvetica Neue"/>
        </w:rPr>
        <w:pPrChange w:id="1043" w:author="Marshall Clemens" w:date="2018-10-19T12:24:00Z">
          <w:pPr/>
        </w:pPrChange>
      </w:pPr>
    </w:p>
    <w:p w14:paraId="652F84D7" w14:textId="58BFC814" w:rsidR="00281986" w:rsidRPr="00B3667B" w:rsidDel="00543F80" w:rsidRDefault="00543F80" w:rsidP="00666E9E">
      <w:pPr>
        <w:tabs>
          <w:tab w:val="left" w:pos="6480"/>
        </w:tabs>
        <w:ind w:right="2790"/>
        <w:rPr>
          <w:del w:id="1044" w:author="Marshall Clemens" w:date="2018-10-19T10:33:00Z"/>
          <w:rFonts w:ascii="Helvetica Neue" w:hAnsi="Helvetica Neue"/>
          <w:rPrChange w:id="1045" w:author="Marshall Clemens" w:date="2018-10-19T07:56:00Z">
            <w:rPr>
              <w:del w:id="1046" w:author="Marshall Clemens" w:date="2018-10-19T10:33:00Z"/>
              <w:rFonts w:ascii="Helvetica Neue" w:hAnsi="Helvetica Neue"/>
            </w:rPr>
          </w:rPrChange>
        </w:rPr>
        <w:pPrChange w:id="1047" w:author="Marshall Clemens" w:date="2018-10-19T12:24:00Z">
          <w:pPr/>
        </w:pPrChange>
      </w:pPr>
      <w:ins w:id="1048" w:author="Marshall Clemens" w:date="2018-10-19T10:36:00Z">
        <w:r>
          <w:rPr>
            <w:rFonts w:ascii="Helvetica Neue" w:hAnsi="Helvetica Neue"/>
          </w:rPr>
          <w:t>T</w:t>
        </w:r>
      </w:ins>
      <w:del w:id="1049" w:author="Marshall Clemens" w:date="2018-10-19T10:31:00Z">
        <w:r w:rsidR="00281986" w:rsidRPr="00B3667B" w:rsidDel="00543F80">
          <w:rPr>
            <w:rFonts w:ascii="Helvetica Neue" w:hAnsi="Helvetica Neue"/>
            <w:rPrChange w:id="1050" w:author="Marshall Clemens" w:date="2018-10-19T07:56:00Z">
              <w:rPr>
                <w:rFonts w:ascii="Helvetica Neue" w:hAnsi="Helvetica Neue"/>
              </w:rPr>
            </w:rPrChange>
          </w:rPr>
          <w:delText>T</w:delText>
        </w:r>
      </w:del>
      <w:r w:rsidR="00281986" w:rsidRPr="00B3667B">
        <w:rPr>
          <w:rFonts w:ascii="Helvetica Neue" w:hAnsi="Helvetica Neue"/>
          <w:rPrChange w:id="1051" w:author="Marshall Clemens" w:date="2018-10-19T07:56:00Z">
            <w:rPr>
              <w:rFonts w:ascii="Helvetica Neue" w:hAnsi="Helvetica Neue"/>
            </w:rPr>
          </w:rPrChange>
        </w:rPr>
        <w:t>hroughout our careers</w:t>
      </w:r>
      <w:del w:id="1052" w:author="Marshall Clemens" w:date="2018-10-19T10:27:00Z">
        <w:r w:rsidR="00281986" w:rsidRPr="00B3667B" w:rsidDel="00543F80">
          <w:rPr>
            <w:rFonts w:ascii="Helvetica Neue" w:hAnsi="Helvetica Neue"/>
            <w:rPrChange w:id="1053" w:author="Marshall Clemens" w:date="2018-10-19T07:56:00Z">
              <w:rPr>
                <w:rFonts w:ascii="Helvetica Neue" w:hAnsi="Helvetica Neue"/>
              </w:rPr>
            </w:rPrChange>
          </w:rPr>
          <w:delText>,</w:delText>
        </w:r>
      </w:del>
      <w:ins w:id="1054" w:author="Marshall Clemens" w:date="2018-10-19T10:36:00Z">
        <w:r>
          <w:rPr>
            <w:rFonts w:ascii="Helvetica Neue" w:hAnsi="Helvetica Neue"/>
          </w:rPr>
          <w:t xml:space="preserve"> we grappled with</w:t>
        </w:r>
      </w:ins>
      <w:del w:id="1055" w:author="Marshall Clemens" w:date="2018-10-19T10:31:00Z">
        <w:r w:rsidR="00281986" w:rsidRPr="00B3667B" w:rsidDel="00543F80">
          <w:rPr>
            <w:rFonts w:ascii="Helvetica Neue" w:hAnsi="Helvetica Neue"/>
            <w:rPrChange w:id="1056" w:author="Marshall Clemens" w:date="2018-10-19T07:56:00Z">
              <w:rPr>
                <w:rFonts w:ascii="Helvetica Neue" w:hAnsi="Helvetica Neue"/>
              </w:rPr>
            </w:rPrChange>
          </w:rPr>
          <w:delText xml:space="preserve"> we made the</w:delText>
        </w:r>
      </w:del>
      <w:ins w:id="1057" w:author="Marshall Clemens" w:date="2018-10-19T10:35:00Z">
        <w:r>
          <w:rPr>
            <w:rFonts w:ascii="Helvetica Neue" w:hAnsi="Helvetica Neue"/>
          </w:rPr>
          <w:t xml:space="preserve"> complexity using </w:t>
        </w:r>
      </w:ins>
      <w:del w:id="1058" w:author="Marshall Clemens" w:date="2018-10-19T10:35:00Z">
        <w:r w:rsidR="00281986" w:rsidRPr="00B3667B" w:rsidDel="00543F80">
          <w:rPr>
            <w:rFonts w:ascii="Helvetica Neue" w:hAnsi="Helvetica Neue"/>
            <w:rPrChange w:id="1059" w:author="Marshall Clemens" w:date="2018-10-19T07:56:00Z">
              <w:rPr>
                <w:rFonts w:ascii="Helvetica Neue" w:hAnsi="Helvetica Neue"/>
              </w:rPr>
            </w:rPrChange>
          </w:rPr>
          <w:delText xml:space="preserve"> most of </w:delText>
        </w:r>
      </w:del>
      <w:ins w:id="1060" w:author="Marshall Clemens" w:date="2018-10-19T10:27:00Z">
        <w:r w:rsidR="002E0A61">
          <w:rPr>
            <w:rFonts w:ascii="Helvetica Neue" w:hAnsi="Helvetica Neue"/>
          </w:rPr>
          <w:t xml:space="preserve">the </w:t>
        </w:r>
      </w:ins>
      <w:ins w:id="1061" w:author="Marshall Clemens" w:date="2018-10-19T10:37:00Z">
        <w:r>
          <w:rPr>
            <w:rFonts w:ascii="Helvetica Neue" w:hAnsi="Helvetica Neue"/>
          </w:rPr>
          <w:t xml:space="preserve">best </w:t>
        </w:r>
      </w:ins>
      <w:ins w:id="1062" w:author="Marshall Clemens" w:date="2018-10-19T10:30:00Z">
        <w:r w:rsidRPr="00F55D02">
          <w:rPr>
            <w:rFonts w:ascii="Helvetica Neue" w:hAnsi="Helvetica Neue"/>
          </w:rPr>
          <w:t>available</w:t>
        </w:r>
        <w:r>
          <w:rPr>
            <w:rFonts w:ascii="Helvetica Neue" w:hAnsi="Helvetica Neue"/>
          </w:rPr>
          <w:t xml:space="preserve"> </w:t>
        </w:r>
      </w:ins>
      <w:ins w:id="1063" w:author="Marshall Clemens" w:date="2018-10-19T10:27:00Z">
        <w:r w:rsidR="002E0A61">
          <w:rPr>
            <w:rFonts w:ascii="Helvetica Neue" w:hAnsi="Helvetica Neue"/>
          </w:rPr>
          <w:t>tools</w:t>
        </w:r>
      </w:ins>
      <w:ins w:id="1064" w:author="Marshall Clemens" w:date="2018-10-19T10:30:00Z">
        <w:r>
          <w:rPr>
            <w:rFonts w:ascii="Helvetica Neue" w:hAnsi="Helvetica Neue"/>
          </w:rPr>
          <w:t xml:space="preserve"> and techniques</w:t>
        </w:r>
      </w:ins>
      <w:del w:id="1065" w:author="Marshall Clemens" w:date="2018-10-19T10:30:00Z">
        <w:r w:rsidR="00281986" w:rsidRPr="00B3667B" w:rsidDel="00543F80">
          <w:rPr>
            <w:rFonts w:ascii="Helvetica Neue" w:hAnsi="Helvetica Neue"/>
            <w:rPrChange w:id="1066" w:author="Marshall Clemens" w:date="2018-10-19T07:56:00Z">
              <w:rPr>
                <w:rFonts w:ascii="Helvetica Neue" w:hAnsi="Helvetica Neue"/>
              </w:rPr>
            </w:rPrChange>
          </w:rPr>
          <w:delText>available</w:delText>
        </w:r>
      </w:del>
      <w:ins w:id="1067" w:author="Marshall Clemens" w:date="2018-10-19T10:27:00Z">
        <w:r w:rsidR="002E0A61">
          <w:rPr>
            <w:rFonts w:ascii="Helvetica Neue" w:hAnsi="Helvetica Neue"/>
          </w:rPr>
          <w:t>,</w:t>
        </w:r>
      </w:ins>
      <w:ins w:id="1068" w:author="Marshall Clemens" w:date="2018-10-19T10:37:00Z">
        <w:r>
          <w:rPr>
            <w:rFonts w:ascii="Helvetica Neue" w:hAnsi="Helvetica Neue"/>
          </w:rPr>
          <w:t xml:space="preserve"> but </w:t>
        </w:r>
      </w:ins>
      <w:ins w:id="1069" w:author="Marshall Clemens" w:date="2018-10-19T10:30:00Z">
        <w:r>
          <w:rPr>
            <w:rFonts w:ascii="Helvetica Neue" w:hAnsi="Helvetica Neue"/>
          </w:rPr>
          <w:t xml:space="preserve">never found anything </w:t>
        </w:r>
      </w:ins>
      <w:del w:id="1070" w:author="Marshall Clemens" w:date="2018-10-19T10:27:00Z">
        <w:r w:rsidR="00281986" w:rsidRPr="00B3667B" w:rsidDel="002E0A61">
          <w:rPr>
            <w:rFonts w:ascii="Helvetica Neue" w:hAnsi="Helvetica Neue"/>
            <w:rPrChange w:id="1071" w:author="Marshall Clemens" w:date="2018-10-19T07:56:00Z">
              <w:rPr>
                <w:rFonts w:ascii="Helvetica Neue" w:hAnsi="Helvetica Neue"/>
              </w:rPr>
            </w:rPrChange>
          </w:rPr>
          <w:delText xml:space="preserve"> tools </w:delText>
        </w:r>
      </w:del>
      <w:del w:id="1072" w:author="Marshall Clemens" w:date="2018-10-19T10:30:00Z">
        <w:r w:rsidR="00281986" w:rsidRPr="00B3667B" w:rsidDel="00543F80">
          <w:rPr>
            <w:rFonts w:ascii="Helvetica Neue" w:hAnsi="Helvetica Neue"/>
            <w:rPrChange w:id="1073" w:author="Marshall Clemens" w:date="2018-10-19T07:56:00Z">
              <w:rPr>
                <w:rFonts w:ascii="Helvetica Neue" w:hAnsi="Helvetica Neue"/>
              </w:rPr>
            </w:rPrChange>
          </w:rPr>
          <w:delText xml:space="preserve">but these were often sub-optimal and </w:delText>
        </w:r>
      </w:del>
      <w:del w:id="1074" w:author="Marshall Clemens" w:date="2018-10-19T10:31:00Z">
        <w:r w:rsidR="00281986" w:rsidRPr="00B3667B" w:rsidDel="00543F80">
          <w:rPr>
            <w:rFonts w:ascii="Helvetica Neue" w:hAnsi="Helvetica Neue"/>
            <w:rPrChange w:id="1075" w:author="Marshall Clemens" w:date="2018-10-19T07:56:00Z">
              <w:rPr>
                <w:rFonts w:ascii="Helvetica Neue" w:hAnsi="Helvetica Neue"/>
              </w:rPr>
            </w:rPrChange>
          </w:rPr>
          <w:delText>always time-consuming</w:delText>
        </w:r>
      </w:del>
      <w:ins w:id="1076" w:author="Marshall Clemens" w:date="2018-10-19T12:40:00Z">
        <w:r w:rsidR="00DF6FC1">
          <w:rPr>
            <w:rFonts w:ascii="Helvetica Neue" w:hAnsi="Helvetica Neue"/>
          </w:rPr>
          <w:t>tailored</w:t>
        </w:r>
      </w:ins>
      <w:ins w:id="1077" w:author="Marshall Clemens" w:date="2018-10-19T10:32:00Z">
        <w:r>
          <w:rPr>
            <w:rFonts w:ascii="Helvetica Neue" w:hAnsi="Helvetica Neue"/>
          </w:rPr>
          <w:t xml:space="preserve"> to </w:t>
        </w:r>
      </w:ins>
      <w:ins w:id="1078" w:author="Marshall Clemens" w:date="2018-10-19T10:38:00Z">
        <w:r w:rsidR="00B6226B">
          <w:rPr>
            <w:rFonts w:ascii="Helvetica Neue" w:hAnsi="Helvetica Neue"/>
          </w:rPr>
          <w:t xml:space="preserve">particular </w:t>
        </w:r>
      </w:ins>
      <w:ins w:id="1079" w:author="Marshall Clemens" w:date="2018-10-19T10:32:00Z">
        <w:r>
          <w:rPr>
            <w:rFonts w:ascii="Helvetica Neue" w:hAnsi="Helvetica Neue"/>
          </w:rPr>
          <w:t xml:space="preserve">needs </w:t>
        </w:r>
      </w:ins>
      <w:ins w:id="1080" w:author="Marshall Clemens" w:date="2018-10-19T10:37:00Z">
        <w:r w:rsidR="00B6226B">
          <w:rPr>
            <w:rFonts w:ascii="Helvetica Neue" w:hAnsi="Helvetica Neue"/>
          </w:rPr>
          <w:t xml:space="preserve">of </w:t>
        </w:r>
      </w:ins>
      <w:ins w:id="1081" w:author="Marshall Clemens" w:date="2018-10-19T10:32:00Z">
        <w:r>
          <w:rPr>
            <w:rFonts w:ascii="Helvetica Neue" w:hAnsi="Helvetica Neue"/>
          </w:rPr>
          <w:t>group systemic problem-solving</w:t>
        </w:r>
      </w:ins>
      <w:r w:rsidR="00281986" w:rsidRPr="00B3667B">
        <w:rPr>
          <w:rFonts w:ascii="Helvetica Neue" w:hAnsi="Helvetica Neue"/>
          <w:rPrChange w:id="1082" w:author="Marshall Clemens" w:date="2018-10-19T07:56:00Z">
            <w:rPr>
              <w:rFonts w:ascii="Helvetica Neue" w:hAnsi="Helvetica Neue"/>
            </w:rPr>
          </w:rPrChange>
        </w:rPr>
        <w:t>. We were always seeking better solutions</w:t>
      </w:r>
      <w:ins w:id="1083" w:author="Marshall Clemens" w:date="2018-10-19T10:32:00Z">
        <w:r>
          <w:rPr>
            <w:rFonts w:ascii="Helvetica Neue" w:hAnsi="Helvetica Neue"/>
          </w:rPr>
          <w:t>, but finally</w:t>
        </w:r>
      </w:ins>
      <w:ins w:id="1084" w:author="Marshall Clemens" w:date="2018-10-19T12:43:00Z">
        <w:r w:rsidR="00DF6FC1">
          <w:rPr>
            <w:rFonts w:ascii="Helvetica Neue" w:hAnsi="Helvetica Neue"/>
          </w:rPr>
          <w:t xml:space="preserve"> took </w:t>
        </w:r>
      </w:ins>
      <w:ins w:id="1085" w:author="Marshall Clemens" w:date="2018-10-19T12:44:00Z">
        <w:r w:rsidR="00DF6FC1">
          <w:rPr>
            <w:rFonts w:ascii="Helvetica Neue" w:hAnsi="Helvetica Neue"/>
          </w:rPr>
          <w:t xml:space="preserve">the </w:t>
        </w:r>
      </w:ins>
      <w:ins w:id="1086" w:author="Marshall Clemens" w:date="2018-10-19T12:43:00Z">
        <w:r w:rsidR="00DF6FC1">
          <w:rPr>
            <w:rFonts w:ascii="Helvetica Neue" w:hAnsi="Helvetica Neue"/>
          </w:rPr>
          <w:t>matter into o</w:t>
        </w:r>
      </w:ins>
      <w:ins w:id="1087" w:author="Marshall Clemens" w:date="2018-10-19T12:44:00Z">
        <w:r w:rsidR="00DF6FC1">
          <w:rPr>
            <w:rFonts w:ascii="Helvetica Neue" w:hAnsi="Helvetica Neue"/>
          </w:rPr>
          <w:t>ur own hands</w:t>
        </w:r>
      </w:ins>
      <w:del w:id="1088" w:author="Marshall Clemens" w:date="2018-10-19T10:32:00Z">
        <w:r w:rsidR="00281986" w:rsidRPr="00B3667B" w:rsidDel="00543F80">
          <w:rPr>
            <w:rFonts w:ascii="Helvetica Neue" w:hAnsi="Helvetica Neue"/>
            <w:rPrChange w:id="1089" w:author="Marshall Clemens" w:date="2018-10-19T07:56:00Z">
              <w:rPr>
                <w:rFonts w:ascii="Helvetica Neue" w:hAnsi="Helvetica Neue"/>
              </w:rPr>
            </w:rPrChange>
          </w:rPr>
          <w:delText>.</w:delText>
        </w:r>
      </w:del>
    </w:p>
    <w:p w14:paraId="2B9208C8" w14:textId="7454F58C" w:rsidR="00281986" w:rsidRPr="00B3667B" w:rsidDel="00543F80" w:rsidRDefault="00281986" w:rsidP="00666E9E">
      <w:pPr>
        <w:tabs>
          <w:tab w:val="left" w:pos="6480"/>
        </w:tabs>
        <w:ind w:right="2790"/>
        <w:rPr>
          <w:del w:id="1090" w:author="Marshall Clemens" w:date="2018-10-19T10:33:00Z"/>
          <w:rFonts w:ascii="Helvetica Neue" w:hAnsi="Helvetica Neue"/>
          <w:rPrChange w:id="1091" w:author="Marshall Clemens" w:date="2018-10-19T07:56:00Z">
            <w:rPr>
              <w:del w:id="1092" w:author="Marshall Clemens" w:date="2018-10-19T10:33:00Z"/>
              <w:rFonts w:ascii="Helvetica Neue" w:hAnsi="Helvetica Neue"/>
            </w:rPr>
          </w:rPrChange>
        </w:rPr>
        <w:pPrChange w:id="1093" w:author="Marshall Clemens" w:date="2018-10-19T12:24:00Z">
          <w:pPr/>
        </w:pPrChange>
      </w:pPr>
    </w:p>
    <w:p w14:paraId="6B0805DE" w14:textId="53897A6A" w:rsidR="00281986" w:rsidRPr="00B3667B" w:rsidRDefault="00281986" w:rsidP="00DF6FC1">
      <w:pPr>
        <w:tabs>
          <w:tab w:val="left" w:pos="6480"/>
        </w:tabs>
        <w:ind w:right="2790"/>
        <w:rPr>
          <w:rFonts w:ascii="Helvetica Neue" w:hAnsi="Helvetica Neue"/>
          <w:rPrChange w:id="1094" w:author="Marshall Clemens" w:date="2018-10-19T07:56:00Z">
            <w:rPr>
              <w:rFonts w:ascii="Helvetica Neue" w:hAnsi="Helvetica Neue"/>
            </w:rPr>
          </w:rPrChange>
        </w:rPr>
        <w:pPrChange w:id="1095" w:author="Marshall Clemens" w:date="2018-10-19T12:43:00Z">
          <w:pPr/>
        </w:pPrChange>
      </w:pPr>
      <w:del w:id="1096" w:author="Marshall Clemens" w:date="2018-10-19T10:33:00Z">
        <w:r w:rsidRPr="00B3667B" w:rsidDel="00543F80">
          <w:rPr>
            <w:rFonts w:ascii="Helvetica Neue" w:hAnsi="Helvetica Neue"/>
            <w:rPrChange w:id="1097" w:author="Marshall Clemens" w:date="2018-10-19T07:56:00Z">
              <w:rPr>
                <w:rFonts w:ascii="Helvetica Neue" w:hAnsi="Helvetica Neue"/>
              </w:rPr>
            </w:rPrChange>
          </w:rPr>
          <w:delText>We took the matter into our own hands</w:delText>
        </w:r>
      </w:del>
      <w:r w:rsidRPr="00B3667B">
        <w:rPr>
          <w:rFonts w:ascii="Helvetica Neue" w:hAnsi="Helvetica Neue"/>
          <w:rPrChange w:id="1098" w:author="Marshall Clemens" w:date="2018-10-19T07:56:00Z">
            <w:rPr>
              <w:rFonts w:ascii="Helvetica Neue" w:hAnsi="Helvetica Neue"/>
            </w:rPr>
          </w:rPrChange>
        </w:rPr>
        <w:t>.</w:t>
      </w:r>
    </w:p>
    <w:p w14:paraId="4F3FD047" w14:textId="77777777" w:rsidR="00281986" w:rsidRPr="00B3667B" w:rsidRDefault="00281986" w:rsidP="00666E9E">
      <w:pPr>
        <w:tabs>
          <w:tab w:val="left" w:pos="6480"/>
        </w:tabs>
        <w:ind w:right="2790"/>
        <w:rPr>
          <w:rFonts w:ascii="Helvetica Neue" w:hAnsi="Helvetica Neue"/>
          <w:rPrChange w:id="1099" w:author="Marshall Clemens" w:date="2018-10-19T07:56:00Z">
            <w:rPr>
              <w:rFonts w:ascii="Helvetica Neue" w:hAnsi="Helvetica Neue"/>
            </w:rPr>
          </w:rPrChange>
        </w:rPr>
        <w:pPrChange w:id="1100" w:author="Marshall Clemens" w:date="2018-10-19T12:24:00Z">
          <w:pPr/>
        </w:pPrChange>
      </w:pPr>
    </w:p>
    <w:p w14:paraId="2DD6122E" w14:textId="03A44DD9" w:rsidR="00281986" w:rsidRPr="00B3667B" w:rsidRDefault="00281986" w:rsidP="00666E9E">
      <w:pPr>
        <w:tabs>
          <w:tab w:val="left" w:pos="6480"/>
        </w:tabs>
        <w:ind w:right="2790"/>
        <w:rPr>
          <w:rFonts w:ascii="Helvetica Neue" w:hAnsi="Helvetica Neue"/>
          <w:rPrChange w:id="1101" w:author="Marshall Clemens" w:date="2018-10-19T07:56:00Z">
            <w:rPr>
              <w:rFonts w:ascii="Helvetica Neue" w:hAnsi="Helvetica Neue"/>
            </w:rPr>
          </w:rPrChange>
        </w:rPr>
        <w:pPrChange w:id="1102" w:author="Marshall Clemens" w:date="2018-10-19T12:24:00Z">
          <w:pPr/>
        </w:pPrChange>
      </w:pPr>
      <w:r w:rsidRPr="00B3667B">
        <w:rPr>
          <w:rFonts w:ascii="Helvetica Neue" w:hAnsi="Helvetica Neue"/>
          <w:rPrChange w:id="1103" w:author="Marshall Clemens" w:date="2018-10-19T07:56:00Z">
            <w:rPr>
              <w:rFonts w:ascii="Helvetica Neue" w:hAnsi="Helvetica Neue"/>
            </w:rPr>
          </w:rPrChange>
        </w:rPr>
        <w:t>Nexial brings our learnings</w:t>
      </w:r>
      <w:ins w:id="1104" w:author="Marshall Clemens" w:date="2018-10-19T10:38:00Z">
        <w:r w:rsidR="00B6226B">
          <w:rPr>
            <w:rFonts w:ascii="Helvetica Neue" w:hAnsi="Helvetica Neue"/>
          </w:rPr>
          <w:t xml:space="preserve"> </w:t>
        </w:r>
      </w:ins>
      <w:del w:id="1105" w:author="Marshall Clemens" w:date="2018-10-19T10:38:00Z">
        <w:r w:rsidRPr="00B3667B" w:rsidDel="00B6226B">
          <w:rPr>
            <w:rFonts w:ascii="Helvetica Neue" w:hAnsi="Helvetica Neue"/>
            <w:rPrChange w:id="1106" w:author="Marshall Clemens" w:date="2018-10-19T07:56:00Z">
              <w:rPr>
                <w:rFonts w:ascii="Helvetica Neue" w:hAnsi="Helvetica Neue"/>
              </w:rPr>
            </w:rPrChange>
          </w:rPr>
          <w:delText> </w:delText>
        </w:r>
      </w:del>
      <w:r w:rsidRPr="00B3667B">
        <w:rPr>
          <w:rFonts w:ascii="Helvetica Neue" w:hAnsi="Helvetica Neue"/>
          <w:rPrChange w:id="1107" w:author="Marshall Clemens" w:date="2018-10-19T07:56:00Z">
            <w:rPr>
              <w:rFonts w:ascii="Helvetica Neue" w:hAnsi="Helvetica Neue"/>
            </w:rPr>
          </w:rPrChange>
        </w:rPr>
        <w:t xml:space="preserve">into a </w:t>
      </w:r>
      <w:ins w:id="1108" w:author="Marshall Clemens" w:date="2018-10-19T10:29:00Z">
        <w:r w:rsidR="00543F80">
          <w:rPr>
            <w:rFonts w:ascii="Helvetica Neue" w:hAnsi="Helvetica Neue"/>
          </w:rPr>
          <w:t xml:space="preserve">combined </w:t>
        </w:r>
      </w:ins>
      <w:r w:rsidRPr="00B3667B">
        <w:rPr>
          <w:rFonts w:ascii="Helvetica Neue" w:hAnsi="Helvetica Neue"/>
          <w:rPrChange w:id="1109" w:author="Marshall Clemens" w:date="2018-10-19T07:56:00Z">
            <w:rPr>
              <w:rFonts w:ascii="Helvetica Neue" w:hAnsi="Helvetica Neue"/>
            </w:rPr>
          </w:rPrChange>
        </w:rPr>
        <w:t>consultancy and technology solution, to equip people to navigate</w:t>
      </w:r>
      <w:del w:id="1110" w:author="Marshall Clemens" w:date="2018-10-19T12:40:00Z">
        <w:r w:rsidRPr="00B3667B" w:rsidDel="00DF6FC1">
          <w:rPr>
            <w:rFonts w:ascii="Helvetica Neue" w:hAnsi="Helvetica Neue"/>
            <w:rPrChange w:id="1111" w:author="Marshall Clemens" w:date="2018-10-19T07:56:00Z">
              <w:rPr>
                <w:rFonts w:ascii="Helvetica Neue" w:hAnsi="Helvetica Neue"/>
              </w:rPr>
            </w:rPrChange>
          </w:rPr>
          <w:delText> through</w:delText>
        </w:r>
      </w:del>
      <w:r w:rsidRPr="00B3667B">
        <w:rPr>
          <w:rFonts w:ascii="Helvetica Neue" w:hAnsi="Helvetica Neue"/>
          <w:rPrChange w:id="1112" w:author="Marshall Clemens" w:date="2018-10-19T07:56:00Z">
            <w:rPr>
              <w:rFonts w:ascii="Helvetica Neue" w:hAnsi="Helvetica Neue"/>
            </w:rPr>
          </w:rPrChange>
        </w:rPr>
        <w:t xml:space="preserve"> complexity with confidence as they make decisions, engage teams and make change happen on the ground.</w:t>
      </w:r>
    </w:p>
    <w:p w14:paraId="6616D5F6" w14:textId="77777777" w:rsidR="00281986" w:rsidRPr="00B3667B" w:rsidRDefault="00281986" w:rsidP="00666E9E">
      <w:pPr>
        <w:tabs>
          <w:tab w:val="left" w:pos="6480"/>
        </w:tabs>
        <w:ind w:right="2790"/>
        <w:rPr>
          <w:rFonts w:ascii="Helvetica Neue" w:hAnsi="Helvetica Neue"/>
          <w:u w:val="single"/>
          <w:rPrChange w:id="1113" w:author="Marshall Clemens" w:date="2018-10-19T07:56:00Z">
            <w:rPr>
              <w:rFonts w:ascii="Helvetica Neue" w:hAnsi="Helvetica Neue"/>
              <w:u w:val="single"/>
            </w:rPr>
          </w:rPrChange>
        </w:rPr>
        <w:pPrChange w:id="1114" w:author="Marshall Clemens" w:date="2018-10-19T12:24:00Z">
          <w:pPr/>
        </w:pPrChange>
      </w:pPr>
    </w:p>
    <w:p w14:paraId="41CC591E" w14:textId="6CA9434C" w:rsidR="00281986" w:rsidRPr="00B3667B" w:rsidRDefault="00281986" w:rsidP="00666E9E">
      <w:pPr>
        <w:tabs>
          <w:tab w:val="left" w:pos="6480"/>
        </w:tabs>
        <w:ind w:right="2790"/>
        <w:rPr>
          <w:rFonts w:ascii="Helvetica Neue" w:hAnsi="Helvetica Neue"/>
          <w:u w:val="single"/>
          <w:rPrChange w:id="1115" w:author="Marshall Clemens" w:date="2018-10-19T07:56:00Z">
            <w:rPr>
              <w:rFonts w:ascii="Helvetica Neue" w:hAnsi="Helvetica Neue"/>
              <w:u w:val="single"/>
            </w:rPr>
          </w:rPrChange>
        </w:rPr>
        <w:pPrChange w:id="1116" w:author="Marshall Clemens" w:date="2018-10-19T12:24:00Z">
          <w:pPr/>
        </w:pPrChange>
      </w:pPr>
      <w:r w:rsidRPr="00B3667B">
        <w:rPr>
          <w:rFonts w:ascii="Helvetica Neue" w:hAnsi="Helvetica Neue"/>
          <w:u w:val="single"/>
          <w:rPrChange w:id="1117" w:author="Marshall Clemens" w:date="2018-10-19T07:56:00Z">
            <w:rPr>
              <w:rFonts w:ascii="Helvetica Neue" w:hAnsi="Helvetica Neue"/>
              <w:u w:val="single"/>
            </w:rPr>
          </w:rPrChange>
        </w:rPr>
        <w:t>The Name</w:t>
      </w:r>
    </w:p>
    <w:p w14:paraId="3487BA97" w14:textId="77777777" w:rsidR="00281986" w:rsidRPr="00B3667B" w:rsidRDefault="00281986" w:rsidP="00666E9E">
      <w:pPr>
        <w:tabs>
          <w:tab w:val="left" w:pos="6480"/>
        </w:tabs>
        <w:ind w:right="2790"/>
        <w:rPr>
          <w:rFonts w:ascii="Helvetica Neue" w:hAnsi="Helvetica Neue"/>
          <w:u w:val="single"/>
          <w:rPrChange w:id="1118" w:author="Marshall Clemens" w:date="2018-10-19T07:56:00Z">
            <w:rPr>
              <w:rFonts w:ascii="Helvetica Neue" w:hAnsi="Helvetica Neue"/>
              <w:u w:val="single"/>
            </w:rPr>
          </w:rPrChange>
        </w:rPr>
        <w:pPrChange w:id="1119" w:author="Marshall Clemens" w:date="2018-10-19T12:24:00Z">
          <w:pPr/>
        </w:pPrChange>
      </w:pPr>
    </w:p>
    <w:p w14:paraId="50526F36" w14:textId="77777777" w:rsidR="00281986" w:rsidRPr="00B3667B" w:rsidRDefault="00281986" w:rsidP="00666E9E">
      <w:pPr>
        <w:tabs>
          <w:tab w:val="left" w:pos="6480"/>
        </w:tabs>
        <w:ind w:right="2790"/>
        <w:rPr>
          <w:rFonts w:ascii="Helvetica Neue" w:hAnsi="Helvetica Neue"/>
          <w:rPrChange w:id="1120" w:author="Marshall Clemens" w:date="2018-10-19T07:56:00Z">
            <w:rPr>
              <w:rFonts w:ascii="Helvetica Neue" w:hAnsi="Helvetica Neue"/>
            </w:rPr>
          </w:rPrChange>
        </w:rPr>
        <w:pPrChange w:id="1121" w:author="Marshall Clemens" w:date="2018-10-19T12:24:00Z">
          <w:pPr/>
        </w:pPrChange>
      </w:pPr>
      <w:r w:rsidRPr="00B3667B">
        <w:rPr>
          <w:rFonts w:ascii="Helvetica Neue" w:hAnsi="Helvetica Neue"/>
          <w:shd w:val="clear" w:color="auto" w:fill="FFFFFF"/>
          <w:rPrChange w:id="1122" w:author="Marshall Clemens" w:date="2018-10-19T07:56:00Z">
            <w:rPr>
              <w:rFonts w:ascii="Helvetica Neue" w:hAnsi="Helvetica Neue"/>
              <w:shd w:val="clear" w:color="auto" w:fill="FFFFFF"/>
            </w:rPr>
          </w:rPrChange>
        </w:rPr>
        <w:t>"Nexial" derives from “nexus”: a connection or series of connections linking two or more things.</w:t>
      </w:r>
    </w:p>
    <w:p w14:paraId="614EFB59" w14:textId="058157B7" w:rsidR="00281986" w:rsidRPr="00B3667B" w:rsidRDefault="00281986" w:rsidP="00666E9E">
      <w:pPr>
        <w:tabs>
          <w:tab w:val="left" w:pos="6480"/>
        </w:tabs>
        <w:ind w:right="2790"/>
        <w:rPr>
          <w:rFonts w:ascii="Helvetica Neue" w:hAnsi="Helvetica Neue"/>
          <w:u w:val="single"/>
          <w:rPrChange w:id="1123" w:author="Marshall Clemens" w:date="2018-10-19T07:56:00Z">
            <w:rPr>
              <w:rFonts w:ascii="Helvetica Neue" w:hAnsi="Helvetica Neue"/>
              <w:u w:val="single"/>
            </w:rPr>
          </w:rPrChange>
        </w:rPr>
        <w:pPrChange w:id="1124" w:author="Marshall Clemens" w:date="2018-10-19T12:24:00Z">
          <w:pPr/>
        </w:pPrChange>
      </w:pPr>
    </w:p>
    <w:p w14:paraId="75A7C866" w14:textId="0AD2F8C5" w:rsidR="00281986" w:rsidRPr="00B3667B" w:rsidRDefault="00281986" w:rsidP="00666E9E">
      <w:pPr>
        <w:tabs>
          <w:tab w:val="left" w:pos="6480"/>
        </w:tabs>
        <w:ind w:right="2790"/>
        <w:rPr>
          <w:rFonts w:ascii="Helvetica Neue" w:hAnsi="Helvetica Neue"/>
          <w:rPrChange w:id="1125" w:author="Marshall Clemens" w:date="2018-10-19T07:56:00Z">
            <w:rPr>
              <w:rFonts w:ascii="Helvetica Neue" w:hAnsi="Helvetica Neue"/>
            </w:rPr>
          </w:rPrChange>
        </w:rPr>
        <w:pPrChange w:id="1126" w:author="Marshall Clemens" w:date="2018-10-19T12:24:00Z">
          <w:pPr/>
        </w:pPrChange>
      </w:pPr>
      <w:r w:rsidRPr="00B3667B">
        <w:rPr>
          <w:rFonts w:ascii="Helvetica Neue" w:hAnsi="Helvetica Neue"/>
          <w:rPrChange w:id="1127" w:author="Marshall Clemens" w:date="2018-10-19T07:56:00Z">
            <w:rPr>
              <w:rFonts w:ascii="Helvetica Neue" w:hAnsi="Helvetica Neue"/>
            </w:rPr>
          </w:rPrChange>
        </w:rPr>
        <w:t>At Nexial, building connections to bring knowledge and people together is at the heart of what we do</w:t>
      </w:r>
      <w:ins w:id="1128" w:author="Marshall Clemens" w:date="2018-10-19T10:39:00Z">
        <w:r w:rsidR="00B6226B">
          <w:rPr>
            <w:rFonts w:ascii="Helvetica Neue" w:hAnsi="Helvetica Neue"/>
          </w:rPr>
          <w:t>:</w:t>
        </w:r>
      </w:ins>
      <w:del w:id="1129" w:author="Marshall Clemens" w:date="2018-10-19T10:39:00Z">
        <w:r w:rsidRPr="00B3667B" w:rsidDel="00B6226B">
          <w:rPr>
            <w:rFonts w:ascii="Helvetica Neue" w:hAnsi="Helvetica Neue"/>
            <w:rPrChange w:id="1130" w:author="Marshall Clemens" w:date="2018-10-19T07:56:00Z">
              <w:rPr>
                <w:rFonts w:ascii="Helvetica Neue" w:hAnsi="Helvetica Neue"/>
              </w:rPr>
            </w:rPrChange>
          </w:rPr>
          <w:delText xml:space="preserve"> -</w:delText>
        </w:r>
      </w:del>
      <w:r w:rsidRPr="00B3667B">
        <w:rPr>
          <w:rFonts w:ascii="Helvetica Neue" w:hAnsi="Helvetica Neue"/>
          <w:rPrChange w:id="1131" w:author="Marshall Clemens" w:date="2018-10-19T07:56:00Z">
            <w:rPr>
              <w:rFonts w:ascii="Helvetica Neue" w:hAnsi="Helvetica Neue"/>
            </w:rPr>
          </w:rPrChange>
        </w:rPr>
        <w:t xml:space="preserve"> Collective Intelligence for Collective Action.</w:t>
      </w:r>
    </w:p>
    <w:p w14:paraId="6FAE8C83" w14:textId="77777777" w:rsidR="00281986" w:rsidRPr="00B3667B" w:rsidRDefault="00281986" w:rsidP="00666E9E">
      <w:pPr>
        <w:tabs>
          <w:tab w:val="left" w:pos="6480"/>
        </w:tabs>
        <w:ind w:right="2790"/>
        <w:rPr>
          <w:rFonts w:ascii="Helvetica Neue" w:hAnsi="Helvetica Neue"/>
          <w:rPrChange w:id="1132" w:author="Marshall Clemens" w:date="2018-10-19T07:56:00Z">
            <w:rPr>
              <w:rFonts w:ascii="Helvetica Neue" w:hAnsi="Helvetica Neue"/>
            </w:rPr>
          </w:rPrChange>
        </w:rPr>
        <w:pPrChange w:id="1133" w:author="Marshall Clemens" w:date="2018-10-19T12:24:00Z">
          <w:pPr/>
        </w:pPrChange>
      </w:pPr>
    </w:p>
    <w:p w14:paraId="40BFF9F3" w14:textId="5CE0E736" w:rsidR="00281986" w:rsidRPr="00B3667B" w:rsidRDefault="00281986" w:rsidP="00666E9E">
      <w:pPr>
        <w:tabs>
          <w:tab w:val="left" w:pos="6480"/>
        </w:tabs>
        <w:ind w:right="2790"/>
        <w:rPr>
          <w:rFonts w:ascii="Helvetica Neue" w:hAnsi="Helvetica Neue"/>
          <w:rPrChange w:id="1134" w:author="Marshall Clemens" w:date="2018-10-19T07:56:00Z">
            <w:rPr>
              <w:rFonts w:ascii="Helvetica Neue" w:hAnsi="Helvetica Neue"/>
            </w:rPr>
          </w:rPrChange>
        </w:rPr>
        <w:pPrChange w:id="1135" w:author="Marshall Clemens" w:date="2018-10-19T12:24:00Z">
          <w:pPr/>
        </w:pPrChange>
      </w:pPr>
      <w:r w:rsidRPr="00B3667B">
        <w:rPr>
          <w:rFonts w:ascii="Helvetica Neue" w:hAnsi="Helvetica Neue"/>
          <w:b/>
          <w:bCs/>
          <w:rPrChange w:id="1136" w:author="Marshall Clemens" w:date="2018-10-19T07:56:00Z">
            <w:rPr>
              <w:rFonts w:ascii="Helvetica Neue" w:hAnsi="Helvetica Neue"/>
              <w:b/>
              <w:bCs/>
            </w:rPr>
          </w:rPrChange>
        </w:rPr>
        <w:t>The word Nexial</w:t>
      </w:r>
      <w:r w:rsidRPr="00B3667B">
        <w:rPr>
          <w:rFonts w:ascii="Helvetica Neue" w:hAnsi="Helvetica Neue"/>
          <w:rPrChange w:id="1137" w:author="Marshall Clemens" w:date="2018-10-19T07:56:00Z">
            <w:rPr>
              <w:rFonts w:ascii="Helvetica Neue" w:hAnsi="Helvetica Neue"/>
            </w:rPr>
          </w:rPrChange>
        </w:rPr>
        <w:t> suggests a method of knowing that is integrative rather than analytic. It is about joining together all valid forms of knowing - scientific, experiential and creative - drawn from all relevant fields and disciplines, to create new insights and knowledge.</w:t>
      </w:r>
    </w:p>
    <w:p w14:paraId="3B12E9B8" w14:textId="77777777" w:rsidR="00281986" w:rsidRPr="00B3667B" w:rsidRDefault="00281986" w:rsidP="00666E9E">
      <w:pPr>
        <w:tabs>
          <w:tab w:val="left" w:pos="6480"/>
        </w:tabs>
        <w:ind w:right="2790"/>
        <w:rPr>
          <w:rFonts w:ascii="Helvetica Neue" w:hAnsi="Helvetica Neue"/>
          <w:rPrChange w:id="1138" w:author="Marshall Clemens" w:date="2018-10-19T07:56:00Z">
            <w:rPr>
              <w:rFonts w:ascii="Helvetica Neue" w:hAnsi="Helvetica Neue"/>
            </w:rPr>
          </w:rPrChange>
        </w:rPr>
        <w:pPrChange w:id="1139" w:author="Marshall Clemens" w:date="2018-10-19T12:24:00Z">
          <w:pPr/>
        </w:pPrChange>
      </w:pPr>
    </w:p>
    <w:p w14:paraId="1FE4B3B9" w14:textId="3D6AC44D" w:rsidR="00281986" w:rsidRPr="00B3667B" w:rsidRDefault="00281986" w:rsidP="00666E9E">
      <w:pPr>
        <w:tabs>
          <w:tab w:val="left" w:pos="6480"/>
        </w:tabs>
        <w:ind w:right="2790"/>
        <w:rPr>
          <w:rFonts w:ascii="Helvetica Neue" w:hAnsi="Helvetica Neue"/>
          <w:rPrChange w:id="1140" w:author="Marshall Clemens" w:date="2018-10-19T07:56:00Z">
            <w:rPr>
              <w:rFonts w:ascii="Helvetica Neue" w:hAnsi="Helvetica Neue"/>
            </w:rPr>
          </w:rPrChange>
        </w:rPr>
        <w:pPrChange w:id="1141" w:author="Marshall Clemens" w:date="2018-10-19T12:24:00Z">
          <w:pPr/>
        </w:pPrChange>
      </w:pPr>
      <w:r w:rsidRPr="00B3667B">
        <w:rPr>
          <w:rFonts w:ascii="Helvetica Neue" w:hAnsi="Helvetica Neue"/>
          <w:rPrChange w:id="1142" w:author="Marshall Clemens" w:date="2018-10-19T07:56:00Z">
            <w:rPr>
              <w:rFonts w:ascii="Helvetica Neue" w:hAnsi="Helvetica Neue"/>
            </w:rPr>
          </w:rPrChange>
        </w:rPr>
        <w:t xml:space="preserve">This method of knowing was described in Herman Hesse's novel "The Glass Bead Game.”(1940’s) and a similar notion, by science fiction writer </w:t>
      </w:r>
      <w:proofErr w:type="spellStart"/>
      <w:r w:rsidRPr="00B3667B">
        <w:rPr>
          <w:rFonts w:ascii="Helvetica Neue" w:hAnsi="Helvetica Neue"/>
          <w:rPrChange w:id="1143" w:author="Marshall Clemens" w:date="2018-10-19T07:56:00Z">
            <w:rPr>
              <w:rFonts w:ascii="Helvetica Neue" w:hAnsi="Helvetica Neue"/>
            </w:rPr>
          </w:rPrChange>
        </w:rPr>
        <w:t>A.E.Van</w:t>
      </w:r>
      <w:proofErr w:type="spellEnd"/>
      <w:r w:rsidRPr="00B3667B">
        <w:rPr>
          <w:rFonts w:ascii="Helvetica Neue" w:hAnsi="Helvetica Neue"/>
          <w:rPrChange w:id="1144" w:author="Marshall Clemens" w:date="2018-10-19T07:56:00Z">
            <w:rPr>
              <w:rFonts w:ascii="Helvetica Neue" w:hAnsi="Helvetica Neue"/>
            </w:rPr>
          </w:rPrChange>
        </w:rPr>
        <w:t xml:space="preserve"> Vogt, under the name of Nexialism</w:t>
      </w:r>
      <w:ins w:id="1145" w:author="Marshall Clemens" w:date="2018-10-19T10:40:00Z">
        <w:r w:rsidR="00B6226B">
          <w:rPr>
            <w:rFonts w:ascii="Helvetica Neue" w:hAnsi="Helvetica Neue"/>
          </w:rPr>
          <w:t xml:space="preserve">: the </w:t>
        </w:r>
      </w:ins>
      <w:del w:id="1146" w:author="Marshall Clemens" w:date="2018-10-19T10:40:00Z">
        <w:r w:rsidRPr="00B3667B" w:rsidDel="00B6226B">
          <w:rPr>
            <w:rFonts w:ascii="Helvetica Neue" w:hAnsi="Helvetica Neue"/>
            <w:rPrChange w:id="1147" w:author="Marshall Clemens" w:date="2018-10-19T07:56:00Z">
              <w:rPr>
                <w:rFonts w:ascii="Helvetica Neue" w:hAnsi="Helvetica Neue"/>
              </w:rPr>
            </w:rPrChange>
          </w:rPr>
          <w:delText xml:space="preserve">, in which </w:delText>
        </w:r>
      </w:del>
      <w:r w:rsidRPr="00B3667B">
        <w:rPr>
          <w:rFonts w:ascii="Helvetica Neue" w:hAnsi="Helvetica Neue"/>
          <w:rPrChange w:id="1148" w:author="Marshall Clemens" w:date="2018-10-19T07:56:00Z">
            <w:rPr>
              <w:rFonts w:ascii="Helvetica Neue" w:hAnsi="Helvetica Neue"/>
            </w:rPr>
          </w:rPrChange>
        </w:rPr>
        <w:t xml:space="preserve">holistic </w:t>
      </w:r>
      <w:del w:id="1149" w:author="Marshall Clemens" w:date="2018-10-19T10:40:00Z">
        <w:r w:rsidRPr="00B3667B" w:rsidDel="00B6226B">
          <w:rPr>
            <w:rFonts w:ascii="Helvetica Neue" w:hAnsi="Helvetica Neue"/>
            <w:rPrChange w:id="1150" w:author="Marshall Clemens" w:date="2018-10-19T07:56:00Z">
              <w:rPr>
                <w:rFonts w:ascii="Helvetica Neue" w:hAnsi="Helvetica Neue"/>
              </w:rPr>
            </w:rPrChange>
          </w:rPr>
          <w:delText xml:space="preserve">thinkers are trained to </w:delText>
        </w:r>
      </w:del>
      <w:r w:rsidRPr="00B3667B">
        <w:rPr>
          <w:rFonts w:ascii="Helvetica Neue" w:hAnsi="Helvetica Neue"/>
          <w:rPrChange w:id="1151" w:author="Marshall Clemens" w:date="2018-10-19T07:56:00Z">
            <w:rPr>
              <w:rFonts w:ascii="Helvetica Neue" w:hAnsi="Helvetica Neue"/>
            </w:rPr>
          </w:rPrChange>
        </w:rPr>
        <w:t>integrat</w:t>
      </w:r>
      <w:ins w:id="1152" w:author="Marshall Clemens" w:date="2018-10-19T10:40:00Z">
        <w:r w:rsidR="00B6226B">
          <w:rPr>
            <w:rFonts w:ascii="Helvetica Neue" w:hAnsi="Helvetica Neue"/>
          </w:rPr>
          <w:t>ion of</w:t>
        </w:r>
      </w:ins>
      <w:del w:id="1153" w:author="Marshall Clemens" w:date="2018-10-19T10:40:00Z">
        <w:r w:rsidRPr="00B3667B" w:rsidDel="00B6226B">
          <w:rPr>
            <w:rFonts w:ascii="Helvetica Neue" w:hAnsi="Helvetica Neue"/>
            <w:rPrChange w:id="1154" w:author="Marshall Clemens" w:date="2018-10-19T07:56:00Z">
              <w:rPr>
                <w:rFonts w:ascii="Helvetica Neue" w:hAnsi="Helvetica Neue"/>
              </w:rPr>
            </w:rPrChange>
          </w:rPr>
          <w:delText>e</w:delText>
        </w:r>
      </w:del>
      <w:r w:rsidRPr="00B3667B">
        <w:rPr>
          <w:rFonts w:ascii="Helvetica Neue" w:hAnsi="Helvetica Neue"/>
          <w:rPrChange w:id="1155" w:author="Marshall Clemens" w:date="2018-10-19T07:56:00Z">
            <w:rPr>
              <w:rFonts w:ascii="Helvetica Neue" w:hAnsi="Helvetica Neue"/>
            </w:rPr>
          </w:rPrChange>
        </w:rPr>
        <w:t xml:space="preserve"> </w:t>
      </w:r>
      <w:ins w:id="1156" w:author="Marshall Clemens" w:date="2018-10-19T10:39:00Z">
        <w:r w:rsidR="00B6226B">
          <w:rPr>
            <w:rFonts w:ascii="Helvetica Neue" w:hAnsi="Helvetica Neue"/>
          </w:rPr>
          <w:t xml:space="preserve">the </w:t>
        </w:r>
      </w:ins>
      <w:r w:rsidRPr="00B3667B">
        <w:rPr>
          <w:rFonts w:ascii="Helvetica Neue" w:hAnsi="Helvetica Neue"/>
          <w:rPrChange w:id="1157" w:author="Marshall Clemens" w:date="2018-10-19T07:56:00Z">
            <w:rPr>
              <w:rFonts w:ascii="Helvetica Neue" w:hAnsi="Helvetica Neue"/>
            </w:rPr>
          </w:rPrChange>
        </w:rPr>
        <w:t>sciences.</w:t>
      </w:r>
    </w:p>
    <w:p w14:paraId="27603C63" w14:textId="77777777" w:rsidR="00281986" w:rsidRPr="00B3667B" w:rsidRDefault="00281986" w:rsidP="00666E9E">
      <w:pPr>
        <w:tabs>
          <w:tab w:val="left" w:pos="6480"/>
        </w:tabs>
        <w:ind w:right="2790"/>
        <w:rPr>
          <w:rFonts w:ascii="Helvetica Neue" w:hAnsi="Helvetica Neue"/>
          <w:rPrChange w:id="1158" w:author="Marshall Clemens" w:date="2018-10-19T07:56:00Z">
            <w:rPr>
              <w:rFonts w:ascii="Helvetica Neue" w:hAnsi="Helvetica Neue"/>
            </w:rPr>
          </w:rPrChange>
        </w:rPr>
        <w:pPrChange w:id="1159" w:author="Marshall Clemens" w:date="2018-10-19T12:24:00Z">
          <w:pPr/>
        </w:pPrChange>
      </w:pPr>
    </w:p>
    <w:p w14:paraId="23CF8EE2" w14:textId="77777777" w:rsidR="00281986" w:rsidRPr="00B3667B" w:rsidRDefault="00281986" w:rsidP="00666E9E">
      <w:pPr>
        <w:tabs>
          <w:tab w:val="left" w:pos="6480"/>
        </w:tabs>
        <w:ind w:right="2790"/>
        <w:rPr>
          <w:rFonts w:ascii="Helvetica Neue" w:hAnsi="Helvetica Neue"/>
          <w:rPrChange w:id="1160" w:author="Marshall Clemens" w:date="2018-10-19T07:56:00Z">
            <w:rPr>
              <w:rFonts w:ascii="Helvetica Neue" w:hAnsi="Helvetica Neue"/>
            </w:rPr>
          </w:rPrChange>
        </w:rPr>
        <w:pPrChange w:id="1161" w:author="Marshall Clemens" w:date="2018-10-19T12:24:00Z">
          <w:pPr/>
        </w:pPrChange>
      </w:pPr>
      <w:r w:rsidRPr="00B3667B">
        <w:rPr>
          <w:rFonts w:ascii="Helvetica Neue" w:hAnsi="Helvetica Neue"/>
          <w:rPrChange w:id="1162" w:author="Marshall Clemens" w:date="2018-10-19T07:56:00Z">
            <w:rPr>
              <w:rFonts w:ascii="Helvetica Neue" w:hAnsi="Helvetica Neue"/>
            </w:rPr>
          </w:rPrChange>
        </w:rPr>
        <w:t xml:space="preserve">We like to think of ourselves as </w:t>
      </w:r>
      <w:proofErr w:type="spellStart"/>
      <w:r w:rsidRPr="00B3667B">
        <w:rPr>
          <w:rFonts w:ascii="Helvetica Neue" w:hAnsi="Helvetica Neue"/>
          <w:rPrChange w:id="1163" w:author="Marshall Clemens" w:date="2018-10-19T07:56:00Z">
            <w:rPr>
              <w:rFonts w:ascii="Helvetica Neue" w:hAnsi="Helvetica Neue"/>
            </w:rPr>
          </w:rPrChange>
        </w:rPr>
        <w:t>Nexialists</w:t>
      </w:r>
      <w:proofErr w:type="spellEnd"/>
      <w:r w:rsidRPr="00B3667B">
        <w:rPr>
          <w:rFonts w:ascii="Helvetica Neue" w:hAnsi="Helvetica Neue"/>
          <w:rPrChange w:id="1164" w:author="Marshall Clemens" w:date="2018-10-19T07:56:00Z">
            <w:rPr>
              <w:rFonts w:ascii="Helvetica Neue" w:hAnsi="Helvetica Neue"/>
            </w:rPr>
          </w:rPrChange>
        </w:rPr>
        <w:t>, skilled in the science of joining together the knowledge of one field of learning with that of other fields, from multiple perspectives and practices, to achieve a new and shared understanding of ourselves and our environment.</w:t>
      </w:r>
    </w:p>
    <w:p w14:paraId="4E0ECCF0" w14:textId="61DAED65" w:rsidR="00281986" w:rsidRPr="00B3667B" w:rsidRDefault="00281986" w:rsidP="00666E9E">
      <w:pPr>
        <w:tabs>
          <w:tab w:val="left" w:pos="6480"/>
        </w:tabs>
        <w:ind w:right="2790"/>
        <w:rPr>
          <w:u w:val="single"/>
          <w:rPrChange w:id="1165" w:author="Marshall Clemens" w:date="2018-10-19T07:56:00Z">
            <w:rPr>
              <w:u w:val="single"/>
            </w:rPr>
          </w:rPrChange>
        </w:rPr>
        <w:pPrChange w:id="1166" w:author="Marshall Clemens" w:date="2018-10-19T12:24:00Z">
          <w:pPr/>
        </w:pPrChange>
      </w:pPr>
    </w:p>
    <w:p w14:paraId="26D21B3A" w14:textId="0AC3355D" w:rsidR="00281986" w:rsidRPr="00B3667B" w:rsidRDefault="00281986" w:rsidP="00666E9E">
      <w:pPr>
        <w:tabs>
          <w:tab w:val="left" w:pos="6480"/>
        </w:tabs>
        <w:ind w:right="2790"/>
        <w:rPr>
          <w:b/>
          <w:sz w:val="32"/>
          <w:szCs w:val="32"/>
          <w:u w:val="single"/>
          <w:rPrChange w:id="1167" w:author="Marshall Clemens" w:date="2018-10-19T07:56:00Z">
            <w:rPr>
              <w:b/>
              <w:sz w:val="32"/>
              <w:szCs w:val="32"/>
              <w:u w:val="single"/>
            </w:rPr>
          </w:rPrChange>
        </w:rPr>
        <w:pPrChange w:id="1168" w:author="Marshall Clemens" w:date="2018-10-19T12:24:00Z">
          <w:pPr/>
        </w:pPrChange>
      </w:pPr>
      <w:r w:rsidRPr="00B3667B">
        <w:rPr>
          <w:b/>
          <w:sz w:val="32"/>
          <w:szCs w:val="32"/>
          <w:u w:val="single"/>
          <w:rPrChange w:id="1169" w:author="Marshall Clemens" w:date="2018-10-19T07:56:00Z">
            <w:rPr>
              <w:b/>
              <w:sz w:val="32"/>
              <w:szCs w:val="32"/>
              <w:u w:val="single"/>
            </w:rPr>
          </w:rPrChange>
        </w:rPr>
        <w:t>Nexial Maps Page &amp; Demos</w:t>
      </w:r>
    </w:p>
    <w:p w14:paraId="7DE2E3F5" w14:textId="77777777" w:rsidR="00281986" w:rsidRPr="00B3667B" w:rsidRDefault="00281986" w:rsidP="00666E9E">
      <w:pPr>
        <w:tabs>
          <w:tab w:val="left" w:pos="6480"/>
        </w:tabs>
        <w:ind w:right="2790"/>
        <w:rPr>
          <w:b/>
          <w:sz w:val="32"/>
          <w:szCs w:val="32"/>
          <w:u w:val="single"/>
          <w:rPrChange w:id="1170" w:author="Marshall Clemens" w:date="2018-10-19T07:56:00Z">
            <w:rPr>
              <w:b/>
              <w:sz w:val="32"/>
              <w:szCs w:val="32"/>
              <w:u w:val="single"/>
            </w:rPr>
          </w:rPrChange>
        </w:rPr>
        <w:pPrChange w:id="1171" w:author="Marshall Clemens" w:date="2018-10-19T12:24:00Z">
          <w:pPr/>
        </w:pPrChange>
      </w:pPr>
    </w:p>
    <w:p w14:paraId="7844C4B7" w14:textId="77777777" w:rsidR="00281986" w:rsidRPr="00B3667B" w:rsidRDefault="00281986" w:rsidP="00666E9E">
      <w:pPr>
        <w:pStyle w:val="Heading5"/>
        <w:shd w:val="clear" w:color="auto" w:fill="FFFFFF"/>
        <w:tabs>
          <w:tab w:val="left" w:pos="6480"/>
        </w:tabs>
        <w:spacing w:before="0"/>
        <w:ind w:right="2790"/>
        <w:rPr>
          <w:rFonts w:ascii="Helvetica Neue" w:hAnsi="Helvetica Neue"/>
          <w:color w:val="auto"/>
          <w:spacing w:val="15"/>
          <w:rPrChange w:id="1172" w:author="Marshall Clemens" w:date="2018-10-19T07:56:00Z">
            <w:rPr>
              <w:rFonts w:ascii="Helvetica Neue" w:hAnsi="Helvetica Neue"/>
              <w:color w:val="000000"/>
              <w:spacing w:val="15"/>
            </w:rPr>
          </w:rPrChange>
        </w:rPr>
        <w:pPrChange w:id="1173" w:author="Marshall Clemens" w:date="2018-10-19T12:24:00Z">
          <w:pPr>
            <w:pStyle w:val="Heading5"/>
            <w:shd w:val="clear" w:color="auto" w:fill="FFFFFF"/>
            <w:spacing w:before="0"/>
          </w:pPr>
        </w:pPrChange>
      </w:pPr>
      <w:r w:rsidRPr="00B3667B">
        <w:rPr>
          <w:rFonts w:ascii="Helvetica Neue" w:hAnsi="Helvetica Neue"/>
          <w:b/>
          <w:bCs/>
          <w:color w:val="auto"/>
          <w:spacing w:val="15"/>
          <w:rPrChange w:id="1174" w:author="Marshall Clemens" w:date="2018-10-19T07:56:00Z">
            <w:rPr>
              <w:rFonts w:ascii="Helvetica Neue" w:hAnsi="Helvetica Neue"/>
              <w:b/>
              <w:bCs/>
              <w:color w:val="000000"/>
              <w:spacing w:val="15"/>
            </w:rPr>
          </w:rPrChange>
        </w:rPr>
        <w:t>Thinking Tool</w:t>
      </w:r>
    </w:p>
    <w:p w14:paraId="013B9F6A" w14:textId="6D12B259" w:rsidR="00281986" w:rsidRPr="00B3667B" w:rsidDel="008D4178" w:rsidRDefault="00281986" w:rsidP="00604085">
      <w:pPr>
        <w:numPr>
          <w:ilvl w:val="0"/>
          <w:numId w:val="1"/>
        </w:numPr>
        <w:shd w:val="clear" w:color="auto" w:fill="FFFFFF"/>
        <w:tabs>
          <w:tab w:val="left" w:pos="6480"/>
        </w:tabs>
        <w:spacing w:before="100" w:beforeAutospacing="1" w:after="100" w:afterAutospacing="1"/>
        <w:ind w:right="2790"/>
        <w:rPr>
          <w:del w:id="1175" w:author="Marshall Clemens" w:date="2018-10-19T12:45:00Z"/>
          <w:rFonts w:ascii="Helvetica Neue" w:hAnsi="Helvetica Neue"/>
          <w:rPrChange w:id="1176" w:author="Marshall Clemens" w:date="2018-10-19T07:56:00Z">
            <w:rPr>
              <w:del w:id="1177" w:author="Marshall Clemens" w:date="2018-10-19T12:45:00Z"/>
              <w:rFonts w:ascii="Helvetica Neue" w:hAnsi="Helvetica Neue"/>
              <w:color w:val="404040"/>
            </w:rPr>
          </w:rPrChange>
        </w:rPr>
        <w:pPrChange w:id="1178" w:author="Marshall Clemens" w:date="2018-10-19T12:24:00Z">
          <w:pPr>
            <w:numPr>
              <w:numId w:val="1"/>
            </w:numPr>
            <w:shd w:val="clear" w:color="auto" w:fill="FFFFFF"/>
            <w:tabs>
              <w:tab w:val="num" w:pos="720"/>
            </w:tabs>
            <w:spacing w:before="100" w:beforeAutospacing="1" w:after="100" w:afterAutospacing="1"/>
            <w:ind w:left="720" w:hanging="360"/>
          </w:pPr>
        </w:pPrChange>
      </w:pPr>
      <w:r w:rsidRPr="008D4178">
        <w:rPr>
          <w:rFonts w:ascii="Helvetica Neue" w:hAnsi="Helvetica Neue"/>
          <w:b/>
          <w:bCs/>
          <w:rPrChange w:id="1179" w:author="Marshall Clemens" w:date="2018-10-19T12:45:00Z">
            <w:rPr>
              <w:rFonts w:ascii="Helvetica Neue" w:hAnsi="Helvetica Neue"/>
              <w:b/>
              <w:bCs/>
              <w:color w:val="404040"/>
            </w:rPr>
          </w:rPrChange>
        </w:rPr>
        <w:t>Bridge the simple and the complex</w:t>
      </w:r>
      <w:r w:rsidRPr="008D4178">
        <w:rPr>
          <w:rFonts w:ascii="Helvetica Neue" w:hAnsi="Helvetica Neue"/>
          <w:rPrChange w:id="1180" w:author="Marshall Clemens" w:date="2018-10-19T12:45:00Z">
            <w:rPr>
              <w:rFonts w:ascii="Helvetica Neue" w:hAnsi="Helvetica Neue"/>
              <w:color w:val="404040"/>
            </w:rPr>
          </w:rPrChange>
        </w:rPr>
        <w:t> </w:t>
      </w:r>
      <w:proofErr w:type="gramStart"/>
      <w:r w:rsidRPr="008D4178">
        <w:rPr>
          <w:rFonts w:ascii="Helvetica Neue" w:hAnsi="Helvetica Neue"/>
          <w:rPrChange w:id="1181" w:author="Marshall Clemens" w:date="2018-10-19T12:45:00Z">
            <w:rPr>
              <w:rFonts w:ascii="Helvetica Neue" w:hAnsi="Helvetica Neue"/>
              <w:color w:val="404040"/>
            </w:rPr>
          </w:rPrChange>
        </w:rPr>
        <w:t>The</w:t>
      </w:r>
      <w:proofErr w:type="gramEnd"/>
      <w:r w:rsidRPr="008D4178">
        <w:rPr>
          <w:rFonts w:ascii="Helvetica Neue" w:hAnsi="Helvetica Neue"/>
          <w:rPrChange w:id="1182" w:author="Marshall Clemens" w:date="2018-10-19T12:45:00Z">
            <w:rPr>
              <w:rFonts w:ascii="Helvetica Neue" w:hAnsi="Helvetica Neue"/>
              <w:color w:val="404040"/>
            </w:rPr>
          </w:rPrChange>
        </w:rPr>
        <w:t xml:space="preserve"> structure and hierarchy of groupings make it possible to detail and reveal sub-systems as needed. The maps can then incorporate large amounts of information without becoming overwhelming - users navigate seamlessly from the simple 'big picture' view to the complexity in the details, zooming into specific areas of the map, when needed.</w:t>
      </w:r>
    </w:p>
    <w:p w14:paraId="675F6485" w14:textId="1A1E6A13" w:rsidR="00281986" w:rsidRDefault="00281986" w:rsidP="00604085">
      <w:pPr>
        <w:numPr>
          <w:ilvl w:val="0"/>
          <w:numId w:val="1"/>
        </w:numPr>
        <w:shd w:val="clear" w:color="auto" w:fill="FFFFFF"/>
        <w:tabs>
          <w:tab w:val="left" w:pos="6480"/>
        </w:tabs>
        <w:spacing w:before="100" w:beforeAutospacing="1" w:after="100" w:afterAutospacing="1"/>
        <w:ind w:right="2790"/>
        <w:rPr>
          <w:ins w:id="1183" w:author="Marshall Clemens" w:date="2018-10-19T12:45:00Z"/>
          <w:rFonts w:ascii="Helvetica Neue" w:hAnsi="Helvetica Neue"/>
        </w:rPr>
        <w:pPrChange w:id="1184" w:author="Marshall Clemens" w:date="2018-10-19T12:24:00Z">
          <w:pPr>
            <w:shd w:val="clear" w:color="auto" w:fill="FFFFFF"/>
            <w:ind w:left="720"/>
          </w:pPr>
        </w:pPrChange>
      </w:pPr>
      <w:del w:id="1185" w:author="Marshall Clemens" w:date="2018-10-19T12:45:00Z">
        <w:r w:rsidRPr="008D4178" w:rsidDel="008D4178">
          <w:rPr>
            <w:rFonts w:ascii="Helvetica Neue" w:hAnsi="Helvetica Neue"/>
            <w:rPrChange w:id="1186" w:author="Marshall Clemens" w:date="2018-10-19T12:45:00Z">
              <w:rPr>
                <w:rFonts w:ascii="Helvetica Neue" w:hAnsi="Helvetica Neue"/>
                <w:color w:val="000000"/>
              </w:rPr>
            </w:rPrChange>
          </w:rPr>
          <w:br/>
        </w:r>
      </w:del>
    </w:p>
    <w:p w14:paraId="1BD80B4F" w14:textId="77777777" w:rsidR="008D4178" w:rsidRPr="008D4178" w:rsidRDefault="008D4178" w:rsidP="00604085">
      <w:pPr>
        <w:numPr>
          <w:ilvl w:val="0"/>
          <w:numId w:val="1"/>
        </w:numPr>
        <w:shd w:val="clear" w:color="auto" w:fill="FFFFFF"/>
        <w:tabs>
          <w:tab w:val="left" w:pos="6480"/>
        </w:tabs>
        <w:spacing w:before="100" w:beforeAutospacing="1" w:after="100" w:afterAutospacing="1"/>
        <w:ind w:right="2790"/>
        <w:rPr>
          <w:rFonts w:ascii="Helvetica Neue" w:hAnsi="Helvetica Neue"/>
          <w:rPrChange w:id="1187" w:author="Marshall Clemens" w:date="2018-10-19T12:45:00Z">
            <w:rPr>
              <w:rFonts w:ascii="Helvetica Neue" w:hAnsi="Helvetica Neue"/>
              <w:color w:val="000000"/>
            </w:rPr>
          </w:rPrChange>
        </w:rPr>
        <w:pPrChange w:id="1188" w:author="Marshall Clemens" w:date="2018-10-19T12:24:00Z">
          <w:pPr>
            <w:shd w:val="clear" w:color="auto" w:fill="FFFFFF"/>
            <w:ind w:left="720"/>
          </w:pPr>
        </w:pPrChange>
      </w:pPr>
    </w:p>
    <w:p w14:paraId="51A0394E" w14:textId="04503088" w:rsidR="00281986" w:rsidRPr="00B3667B" w:rsidRDefault="00281986" w:rsidP="00666E9E">
      <w:pPr>
        <w:numPr>
          <w:ilvl w:val="0"/>
          <w:numId w:val="1"/>
        </w:numPr>
        <w:shd w:val="clear" w:color="auto" w:fill="FFFFFF"/>
        <w:tabs>
          <w:tab w:val="left" w:pos="6480"/>
        </w:tabs>
        <w:spacing w:before="100" w:beforeAutospacing="1" w:after="100" w:afterAutospacing="1"/>
        <w:ind w:right="2790"/>
        <w:rPr>
          <w:rFonts w:ascii="Helvetica Neue" w:hAnsi="Helvetica Neue"/>
          <w:rPrChange w:id="1189" w:author="Marshall Clemens" w:date="2018-10-19T07:56:00Z">
            <w:rPr>
              <w:rFonts w:ascii="Helvetica Neue" w:hAnsi="Helvetica Neue"/>
              <w:color w:val="404040"/>
            </w:rPr>
          </w:rPrChange>
        </w:rPr>
        <w:pPrChange w:id="1190" w:author="Marshall Clemens" w:date="2018-10-19T12:24:00Z">
          <w:pPr>
            <w:numPr>
              <w:numId w:val="1"/>
            </w:numPr>
            <w:shd w:val="clear" w:color="auto" w:fill="FFFFFF"/>
            <w:tabs>
              <w:tab w:val="num" w:pos="720"/>
            </w:tabs>
            <w:spacing w:before="100" w:beforeAutospacing="1" w:after="100" w:afterAutospacing="1"/>
            <w:ind w:left="720" w:hanging="360"/>
          </w:pPr>
        </w:pPrChange>
      </w:pPr>
      <w:r w:rsidRPr="00B3667B">
        <w:rPr>
          <w:rFonts w:ascii="Helvetica Neue" w:hAnsi="Helvetica Neue"/>
          <w:b/>
          <w:bCs/>
          <w:rPrChange w:id="1191" w:author="Marshall Clemens" w:date="2018-10-19T07:56:00Z">
            <w:rPr>
              <w:rFonts w:ascii="Helvetica Neue" w:hAnsi="Helvetica Neue"/>
              <w:b/>
              <w:bCs/>
              <w:color w:val="404040"/>
            </w:rPr>
          </w:rPrChange>
        </w:rPr>
        <w:t>Integrated information</w:t>
      </w:r>
      <w:r w:rsidRPr="00B3667B">
        <w:rPr>
          <w:rFonts w:ascii="Helvetica Neue" w:hAnsi="Helvetica Neue"/>
          <w:rPrChange w:id="1192" w:author="Marshall Clemens" w:date="2018-10-19T07:56:00Z">
            <w:rPr>
              <w:rFonts w:ascii="Helvetica Neue" w:hAnsi="Helvetica Neue"/>
              <w:color w:val="404040"/>
            </w:rPr>
          </w:rPrChange>
        </w:rPr>
        <w:t> </w:t>
      </w:r>
      <w:proofErr w:type="gramStart"/>
      <w:r w:rsidRPr="00B3667B">
        <w:rPr>
          <w:rFonts w:ascii="Helvetica Neue" w:hAnsi="Helvetica Neue"/>
          <w:rPrChange w:id="1193" w:author="Marshall Clemens" w:date="2018-10-19T07:56:00Z">
            <w:rPr>
              <w:rFonts w:ascii="Helvetica Neue" w:hAnsi="Helvetica Neue"/>
              <w:color w:val="404040"/>
            </w:rPr>
          </w:rPrChange>
        </w:rPr>
        <w:t>The</w:t>
      </w:r>
      <w:proofErr w:type="gramEnd"/>
      <w:r w:rsidRPr="00B3667B">
        <w:rPr>
          <w:rFonts w:ascii="Helvetica Neue" w:hAnsi="Helvetica Neue"/>
          <w:rPrChange w:id="1194" w:author="Marshall Clemens" w:date="2018-10-19T07:56:00Z">
            <w:rPr>
              <w:rFonts w:ascii="Helvetica Neue" w:hAnsi="Helvetica Neue"/>
              <w:color w:val="404040"/>
            </w:rPr>
          </w:rPrChange>
        </w:rPr>
        <w:t xml:space="preserve"> digital platform Integrates information between visual elements and the back-end database. It holds various media: quantitative graphs, reference documents, animations &amp; videos, external websites.</w:t>
      </w:r>
    </w:p>
    <w:p w14:paraId="28D1614D" w14:textId="77777777" w:rsidR="00281986" w:rsidRPr="00B3667B" w:rsidRDefault="00281986" w:rsidP="00666E9E">
      <w:pPr>
        <w:pStyle w:val="Heading5"/>
        <w:shd w:val="clear" w:color="auto" w:fill="FFFFFF"/>
        <w:tabs>
          <w:tab w:val="left" w:pos="6480"/>
        </w:tabs>
        <w:spacing w:before="0"/>
        <w:ind w:right="2790"/>
        <w:rPr>
          <w:rFonts w:ascii="Helvetica Neue" w:hAnsi="Helvetica Neue"/>
          <w:color w:val="auto"/>
          <w:spacing w:val="15"/>
          <w:rPrChange w:id="1195" w:author="Marshall Clemens" w:date="2018-10-19T07:56:00Z">
            <w:rPr>
              <w:rFonts w:ascii="Helvetica Neue" w:hAnsi="Helvetica Neue"/>
              <w:color w:val="000000"/>
              <w:spacing w:val="15"/>
            </w:rPr>
          </w:rPrChange>
        </w:rPr>
        <w:pPrChange w:id="1196" w:author="Marshall Clemens" w:date="2018-10-19T12:24:00Z">
          <w:pPr>
            <w:pStyle w:val="Heading5"/>
            <w:shd w:val="clear" w:color="auto" w:fill="FFFFFF"/>
            <w:spacing w:before="0"/>
          </w:pPr>
        </w:pPrChange>
      </w:pPr>
      <w:r w:rsidRPr="00B3667B">
        <w:rPr>
          <w:rFonts w:ascii="Helvetica Neue" w:hAnsi="Helvetica Neue"/>
          <w:b/>
          <w:bCs/>
          <w:color w:val="auto"/>
          <w:spacing w:val="15"/>
          <w:rPrChange w:id="1197" w:author="Marshall Clemens" w:date="2018-10-19T07:56:00Z">
            <w:rPr>
              <w:rFonts w:ascii="Helvetica Neue" w:hAnsi="Helvetica Neue"/>
              <w:b/>
              <w:bCs/>
              <w:color w:val="000000"/>
              <w:spacing w:val="15"/>
            </w:rPr>
          </w:rPrChange>
        </w:rPr>
        <w:lastRenderedPageBreak/>
        <w:t>Engagement and Communication Tool</w:t>
      </w:r>
    </w:p>
    <w:p w14:paraId="038E8FE2" w14:textId="520946E2" w:rsidR="00281986" w:rsidRPr="00B3667B" w:rsidDel="008D4178" w:rsidRDefault="00281986" w:rsidP="0093089F">
      <w:pPr>
        <w:numPr>
          <w:ilvl w:val="0"/>
          <w:numId w:val="2"/>
        </w:numPr>
        <w:shd w:val="clear" w:color="auto" w:fill="FFFFFF"/>
        <w:tabs>
          <w:tab w:val="left" w:pos="6480"/>
        </w:tabs>
        <w:spacing w:before="100" w:beforeAutospacing="1" w:after="100" w:afterAutospacing="1"/>
        <w:ind w:right="2790"/>
        <w:rPr>
          <w:del w:id="1198" w:author="Marshall Clemens" w:date="2018-10-19T12:45:00Z"/>
          <w:rFonts w:ascii="Helvetica Neue" w:hAnsi="Helvetica Neue"/>
          <w:rPrChange w:id="1199" w:author="Marshall Clemens" w:date="2018-10-19T07:56:00Z">
            <w:rPr>
              <w:del w:id="1200" w:author="Marshall Clemens" w:date="2018-10-19T12:45:00Z"/>
              <w:rFonts w:ascii="Helvetica Neue" w:hAnsi="Helvetica Neue"/>
              <w:color w:val="404040"/>
            </w:rPr>
          </w:rPrChange>
        </w:rPr>
        <w:pPrChange w:id="1201" w:author="Marshall Clemens" w:date="2018-10-19T12:24:00Z">
          <w:pPr>
            <w:numPr>
              <w:numId w:val="2"/>
            </w:numPr>
            <w:shd w:val="clear" w:color="auto" w:fill="FFFFFF"/>
            <w:tabs>
              <w:tab w:val="num" w:pos="720"/>
            </w:tabs>
            <w:spacing w:before="100" w:beforeAutospacing="1" w:after="100" w:afterAutospacing="1"/>
            <w:ind w:left="720" w:hanging="360"/>
          </w:pPr>
        </w:pPrChange>
      </w:pPr>
      <w:r w:rsidRPr="008D4178">
        <w:rPr>
          <w:rFonts w:ascii="Helvetica Neue" w:hAnsi="Helvetica Neue"/>
          <w:b/>
          <w:bCs/>
          <w:rPrChange w:id="1202" w:author="Marshall Clemens" w:date="2018-10-19T12:45:00Z">
            <w:rPr>
              <w:rFonts w:ascii="Helvetica Neue" w:hAnsi="Helvetica Neue"/>
              <w:b/>
              <w:bCs/>
              <w:color w:val="404040"/>
            </w:rPr>
          </w:rPrChange>
        </w:rPr>
        <w:t>Elegant layout</w:t>
      </w:r>
      <w:r w:rsidRPr="008D4178">
        <w:rPr>
          <w:rFonts w:ascii="Helvetica Neue" w:hAnsi="Helvetica Neue"/>
          <w:rPrChange w:id="1203" w:author="Marshall Clemens" w:date="2018-10-19T12:45:00Z">
            <w:rPr>
              <w:rFonts w:ascii="Helvetica Neue" w:hAnsi="Helvetica Neue"/>
              <w:color w:val="404040"/>
            </w:rPr>
          </w:rPrChange>
        </w:rPr>
        <w:t> A smart and creative style, making use of colors, icons, layers and animations, remove the ‘fear of complexity’ and, dare we say, make the maps attractive to be explored.</w:t>
      </w:r>
    </w:p>
    <w:p w14:paraId="0F327A77" w14:textId="77777777" w:rsidR="00281986" w:rsidRPr="008D4178" w:rsidRDefault="00281986" w:rsidP="0093089F">
      <w:pPr>
        <w:numPr>
          <w:ilvl w:val="0"/>
          <w:numId w:val="2"/>
        </w:numPr>
        <w:shd w:val="clear" w:color="auto" w:fill="FFFFFF"/>
        <w:tabs>
          <w:tab w:val="left" w:pos="6480"/>
        </w:tabs>
        <w:spacing w:before="100" w:beforeAutospacing="1" w:after="100" w:afterAutospacing="1"/>
        <w:ind w:right="2790"/>
        <w:rPr>
          <w:rFonts w:ascii="Helvetica Neue" w:hAnsi="Helvetica Neue"/>
          <w:rPrChange w:id="1204" w:author="Marshall Clemens" w:date="2018-10-19T12:45:00Z">
            <w:rPr>
              <w:rFonts w:ascii="Helvetica Neue" w:hAnsi="Helvetica Neue"/>
              <w:color w:val="000000"/>
            </w:rPr>
          </w:rPrChange>
        </w:rPr>
        <w:pPrChange w:id="1205" w:author="Marshall Clemens" w:date="2018-10-19T12:24:00Z">
          <w:pPr>
            <w:shd w:val="clear" w:color="auto" w:fill="FFFFFF"/>
            <w:ind w:left="720"/>
          </w:pPr>
        </w:pPrChange>
      </w:pPr>
      <w:bookmarkStart w:id="1206" w:name="_GoBack"/>
      <w:bookmarkEnd w:id="1206"/>
      <w:r w:rsidRPr="008D4178">
        <w:rPr>
          <w:rFonts w:ascii="Helvetica Neue" w:hAnsi="Helvetica Neue"/>
          <w:rPrChange w:id="1207" w:author="Marshall Clemens" w:date="2018-10-19T12:45:00Z">
            <w:rPr>
              <w:rFonts w:ascii="Helvetica Neue" w:hAnsi="Helvetica Neue"/>
              <w:color w:val="000000"/>
            </w:rPr>
          </w:rPrChange>
        </w:rPr>
        <w:br/>
      </w:r>
    </w:p>
    <w:p w14:paraId="1E90E4E6" w14:textId="77777777" w:rsidR="00281986" w:rsidRPr="00B3667B" w:rsidRDefault="00281986" w:rsidP="00666E9E">
      <w:pPr>
        <w:numPr>
          <w:ilvl w:val="0"/>
          <w:numId w:val="2"/>
        </w:numPr>
        <w:shd w:val="clear" w:color="auto" w:fill="FFFFFF"/>
        <w:tabs>
          <w:tab w:val="left" w:pos="6480"/>
        </w:tabs>
        <w:spacing w:before="100" w:beforeAutospacing="1" w:after="100" w:afterAutospacing="1"/>
        <w:ind w:right="2790"/>
        <w:rPr>
          <w:rFonts w:ascii="Helvetica Neue" w:hAnsi="Helvetica Neue"/>
          <w:rPrChange w:id="1208" w:author="Marshall Clemens" w:date="2018-10-19T07:56:00Z">
            <w:rPr>
              <w:rFonts w:ascii="Helvetica Neue" w:hAnsi="Helvetica Neue"/>
              <w:color w:val="404040"/>
            </w:rPr>
          </w:rPrChange>
        </w:rPr>
        <w:pPrChange w:id="1209" w:author="Marshall Clemens" w:date="2018-10-19T12:24:00Z">
          <w:pPr>
            <w:numPr>
              <w:numId w:val="2"/>
            </w:numPr>
            <w:shd w:val="clear" w:color="auto" w:fill="FFFFFF"/>
            <w:tabs>
              <w:tab w:val="num" w:pos="720"/>
            </w:tabs>
            <w:spacing w:before="100" w:beforeAutospacing="1" w:after="100" w:afterAutospacing="1"/>
            <w:ind w:left="720" w:hanging="360"/>
          </w:pPr>
        </w:pPrChange>
      </w:pPr>
      <w:r w:rsidRPr="00B3667B">
        <w:rPr>
          <w:rFonts w:ascii="Helvetica Neue" w:hAnsi="Helvetica Neue"/>
          <w:b/>
          <w:bCs/>
          <w:rPrChange w:id="1210" w:author="Marshall Clemens" w:date="2018-10-19T07:56:00Z">
            <w:rPr>
              <w:rFonts w:ascii="Helvetica Neue" w:hAnsi="Helvetica Neue"/>
              <w:b/>
              <w:bCs/>
              <w:color w:val="404040"/>
            </w:rPr>
          </w:rPrChange>
        </w:rPr>
        <w:t>Interactivity &amp; intuitive navigation</w:t>
      </w:r>
      <w:r w:rsidRPr="00B3667B">
        <w:rPr>
          <w:rFonts w:ascii="Helvetica Neue" w:hAnsi="Helvetica Neue"/>
          <w:rPrChange w:id="1211" w:author="Marshall Clemens" w:date="2018-10-19T07:56:00Z">
            <w:rPr>
              <w:rFonts w:ascii="Helvetica Neue" w:hAnsi="Helvetica Neue"/>
              <w:color w:val="404040"/>
            </w:rPr>
          </w:rPrChange>
        </w:rPr>
        <w:t> </w:t>
      </w:r>
      <w:proofErr w:type="gramStart"/>
      <w:r w:rsidRPr="00B3667B">
        <w:rPr>
          <w:rFonts w:ascii="Helvetica Neue" w:hAnsi="Helvetica Neue"/>
          <w:rPrChange w:id="1212" w:author="Marshall Clemens" w:date="2018-10-19T07:56:00Z">
            <w:rPr>
              <w:rFonts w:ascii="Helvetica Neue" w:hAnsi="Helvetica Neue"/>
              <w:color w:val="404040"/>
            </w:rPr>
          </w:rPrChange>
        </w:rPr>
        <w:t>The</w:t>
      </w:r>
      <w:proofErr w:type="gramEnd"/>
      <w:r w:rsidRPr="00B3667B">
        <w:rPr>
          <w:rFonts w:ascii="Helvetica Neue" w:hAnsi="Helvetica Neue"/>
          <w:rPrChange w:id="1213" w:author="Marshall Clemens" w:date="2018-10-19T07:56:00Z">
            <w:rPr>
              <w:rFonts w:ascii="Helvetica Neue" w:hAnsi="Helvetica Neue"/>
              <w:color w:val="404040"/>
            </w:rPr>
          </w:rPrChange>
        </w:rPr>
        <w:t xml:space="preserve"> platform offers choices on how to interact with the maps: sit back and watch video/animated explanations; click-through predefined map views along with text descriptions; or explore the map on your own using the intuitive navigation. A survey enables users to provide input to enrich the maps.</w:t>
      </w:r>
    </w:p>
    <w:p w14:paraId="13629512" w14:textId="37AA11D7" w:rsidR="00281986" w:rsidRPr="00B3667B" w:rsidRDefault="00281986" w:rsidP="00666E9E">
      <w:pPr>
        <w:shd w:val="clear" w:color="auto" w:fill="FFFFFF"/>
        <w:tabs>
          <w:tab w:val="left" w:pos="6480"/>
        </w:tabs>
        <w:spacing w:before="100" w:beforeAutospacing="1" w:after="100" w:afterAutospacing="1"/>
        <w:ind w:right="2790"/>
        <w:rPr>
          <w:rFonts w:ascii="Helvetica Neue" w:hAnsi="Helvetica Neue"/>
          <w:rPrChange w:id="1214" w:author="Marshall Clemens" w:date="2018-10-19T07:56:00Z">
            <w:rPr>
              <w:rFonts w:ascii="Helvetica Neue" w:hAnsi="Helvetica Neue"/>
              <w:color w:val="404040"/>
            </w:rPr>
          </w:rPrChange>
        </w:rPr>
        <w:pPrChange w:id="1215" w:author="Marshall Clemens" w:date="2018-10-19T12:24:00Z">
          <w:pPr>
            <w:shd w:val="clear" w:color="auto" w:fill="FFFFFF"/>
            <w:spacing w:before="100" w:beforeAutospacing="1" w:after="100" w:afterAutospacing="1"/>
          </w:pPr>
        </w:pPrChange>
      </w:pPr>
    </w:p>
    <w:p w14:paraId="127B271F" w14:textId="2A8D3F23" w:rsidR="00281986" w:rsidRPr="00B3667B" w:rsidRDefault="00281986" w:rsidP="00666E9E">
      <w:pPr>
        <w:shd w:val="clear" w:color="auto" w:fill="FFFFFF"/>
        <w:tabs>
          <w:tab w:val="left" w:pos="6480"/>
        </w:tabs>
        <w:spacing w:before="100" w:beforeAutospacing="1" w:after="100" w:afterAutospacing="1"/>
        <w:ind w:right="2790"/>
        <w:rPr>
          <w:rFonts w:ascii="Helvetica Neue" w:hAnsi="Helvetica Neue"/>
          <w:b/>
          <w:sz w:val="32"/>
          <w:szCs w:val="32"/>
          <w:u w:val="single"/>
          <w:rPrChange w:id="1216" w:author="Marshall Clemens" w:date="2018-10-19T07:56:00Z">
            <w:rPr>
              <w:rFonts w:ascii="Helvetica Neue" w:hAnsi="Helvetica Neue"/>
              <w:b/>
              <w:color w:val="404040"/>
              <w:sz w:val="32"/>
              <w:szCs w:val="32"/>
              <w:u w:val="single"/>
            </w:rPr>
          </w:rPrChange>
        </w:rPr>
        <w:pPrChange w:id="1217" w:author="Marshall Clemens" w:date="2018-10-19T12:24:00Z">
          <w:pPr>
            <w:shd w:val="clear" w:color="auto" w:fill="FFFFFF"/>
            <w:spacing w:before="100" w:beforeAutospacing="1" w:after="100" w:afterAutospacing="1"/>
          </w:pPr>
        </w:pPrChange>
      </w:pPr>
      <w:r w:rsidRPr="00B3667B">
        <w:rPr>
          <w:rFonts w:ascii="Helvetica Neue" w:hAnsi="Helvetica Neue"/>
          <w:b/>
          <w:sz w:val="32"/>
          <w:szCs w:val="32"/>
          <w:u w:val="single"/>
          <w:rPrChange w:id="1218" w:author="Marshall Clemens" w:date="2018-10-19T07:56:00Z">
            <w:rPr>
              <w:rFonts w:ascii="Helvetica Neue" w:hAnsi="Helvetica Neue"/>
              <w:b/>
              <w:color w:val="404040"/>
              <w:sz w:val="32"/>
              <w:szCs w:val="32"/>
              <w:u w:val="single"/>
            </w:rPr>
          </w:rPrChange>
        </w:rPr>
        <w:t xml:space="preserve">Meet </w:t>
      </w:r>
      <w:proofErr w:type="gramStart"/>
      <w:r w:rsidRPr="00B3667B">
        <w:rPr>
          <w:rFonts w:ascii="Helvetica Neue" w:hAnsi="Helvetica Neue"/>
          <w:b/>
          <w:sz w:val="32"/>
          <w:szCs w:val="32"/>
          <w:u w:val="single"/>
          <w:rPrChange w:id="1219" w:author="Marshall Clemens" w:date="2018-10-19T07:56:00Z">
            <w:rPr>
              <w:rFonts w:ascii="Helvetica Neue" w:hAnsi="Helvetica Neue"/>
              <w:b/>
              <w:color w:val="404040"/>
              <w:sz w:val="32"/>
              <w:szCs w:val="32"/>
              <w:u w:val="single"/>
            </w:rPr>
          </w:rPrChange>
        </w:rPr>
        <w:t>The</w:t>
      </w:r>
      <w:proofErr w:type="gramEnd"/>
      <w:r w:rsidRPr="00B3667B">
        <w:rPr>
          <w:rFonts w:ascii="Helvetica Neue" w:hAnsi="Helvetica Neue"/>
          <w:b/>
          <w:sz w:val="32"/>
          <w:szCs w:val="32"/>
          <w:u w:val="single"/>
          <w:rPrChange w:id="1220" w:author="Marshall Clemens" w:date="2018-10-19T07:56:00Z">
            <w:rPr>
              <w:rFonts w:ascii="Helvetica Neue" w:hAnsi="Helvetica Neue"/>
              <w:b/>
              <w:color w:val="404040"/>
              <w:sz w:val="32"/>
              <w:szCs w:val="32"/>
              <w:u w:val="single"/>
            </w:rPr>
          </w:rPrChange>
        </w:rPr>
        <w:t xml:space="preserve"> </w:t>
      </w:r>
      <w:proofErr w:type="spellStart"/>
      <w:r w:rsidRPr="00B3667B">
        <w:rPr>
          <w:rFonts w:ascii="Helvetica Neue" w:hAnsi="Helvetica Neue"/>
          <w:b/>
          <w:sz w:val="32"/>
          <w:szCs w:val="32"/>
          <w:u w:val="single"/>
          <w:rPrChange w:id="1221" w:author="Marshall Clemens" w:date="2018-10-19T07:56:00Z">
            <w:rPr>
              <w:rFonts w:ascii="Helvetica Neue" w:hAnsi="Helvetica Neue"/>
              <w:b/>
              <w:color w:val="404040"/>
              <w:sz w:val="32"/>
              <w:szCs w:val="32"/>
              <w:u w:val="single"/>
            </w:rPr>
          </w:rPrChange>
        </w:rPr>
        <w:t>Nexialists</w:t>
      </w:r>
      <w:proofErr w:type="spellEnd"/>
      <w:r w:rsidR="00026FD1" w:rsidRPr="00B3667B">
        <w:rPr>
          <w:rFonts w:ascii="Helvetica Neue" w:hAnsi="Helvetica Neue"/>
          <w:b/>
          <w:sz w:val="32"/>
          <w:szCs w:val="32"/>
          <w:u w:val="single"/>
          <w:rPrChange w:id="1222" w:author="Marshall Clemens" w:date="2018-10-19T07:56:00Z">
            <w:rPr>
              <w:rFonts w:ascii="Helvetica Neue" w:hAnsi="Helvetica Neue"/>
              <w:b/>
              <w:color w:val="404040"/>
              <w:sz w:val="32"/>
              <w:szCs w:val="32"/>
              <w:u w:val="single"/>
            </w:rPr>
          </w:rPrChange>
        </w:rPr>
        <w:t xml:space="preserve"> Page</w:t>
      </w:r>
    </w:p>
    <w:p w14:paraId="248FB000" w14:textId="128FD456" w:rsidR="00026FD1" w:rsidRPr="00B3667B" w:rsidRDefault="00026FD1" w:rsidP="00666E9E">
      <w:pPr>
        <w:pStyle w:val="Heading5"/>
        <w:shd w:val="clear" w:color="auto" w:fill="FFFFFF"/>
        <w:tabs>
          <w:tab w:val="left" w:pos="6480"/>
        </w:tabs>
        <w:spacing w:before="0"/>
        <w:ind w:right="2790"/>
        <w:rPr>
          <w:rFonts w:ascii="Helvetica Neue" w:hAnsi="Helvetica Neue"/>
          <w:b/>
          <w:bCs/>
          <w:color w:val="auto"/>
          <w:spacing w:val="15"/>
          <w:rPrChange w:id="1223" w:author="Marshall Clemens" w:date="2018-10-19T07:56:00Z">
            <w:rPr>
              <w:rFonts w:ascii="Helvetica Neue" w:hAnsi="Helvetica Neue"/>
              <w:b/>
              <w:bCs/>
              <w:color w:val="000000"/>
              <w:spacing w:val="15"/>
            </w:rPr>
          </w:rPrChange>
        </w:rPr>
        <w:pPrChange w:id="1224" w:author="Marshall Clemens" w:date="2018-10-19T12:24:00Z">
          <w:pPr>
            <w:pStyle w:val="Heading5"/>
            <w:shd w:val="clear" w:color="auto" w:fill="FFFFFF"/>
            <w:spacing w:before="0"/>
          </w:pPr>
        </w:pPrChange>
      </w:pPr>
      <w:r w:rsidRPr="00B3667B">
        <w:rPr>
          <w:rFonts w:ascii="Helvetica Neue" w:hAnsi="Helvetica Neue"/>
          <w:b/>
          <w:bCs/>
          <w:color w:val="auto"/>
          <w:spacing w:val="15"/>
          <w:rPrChange w:id="1225" w:author="Marshall Clemens" w:date="2018-10-19T07:56:00Z">
            <w:rPr>
              <w:rFonts w:ascii="Helvetica Neue" w:hAnsi="Helvetica Neue"/>
              <w:b/>
              <w:bCs/>
              <w:color w:val="000000"/>
              <w:spacing w:val="15"/>
            </w:rPr>
          </w:rPrChange>
        </w:rPr>
        <w:t xml:space="preserve">Marshall Clemens (From Alexandra’s </w:t>
      </w:r>
      <w:proofErr w:type="spellStart"/>
      <w:r w:rsidRPr="00B3667B">
        <w:rPr>
          <w:rFonts w:ascii="Helvetica Neue" w:hAnsi="Helvetica Neue"/>
          <w:b/>
          <w:bCs/>
          <w:color w:val="auto"/>
          <w:spacing w:val="15"/>
          <w:rPrChange w:id="1226" w:author="Marshall Clemens" w:date="2018-10-19T07:56:00Z">
            <w:rPr>
              <w:rFonts w:ascii="Helvetica Neue" w:hAnsi="Helvetica Neue"/>
              <w:b/>
              <w:bCs/>
              <w:color w:val="000000"/>
              <w:spacing w:val="15"/>
            </w:rPr>
          </w:rPrChange>
        </w:rPr>
        <w:t>powerpoint</w:t>
      </w:r>
      <w:proofErr w:type="spellEnd"/>
      <w:r w:rsidRPr="00B3667B">
        <w:rPr>
          <w:rFonts w:ascii="Helvetica Neue" w:hAnsi="Helvetica Neue"/>
          <w:b/>
          <w:bCs/>
          <w:color w:val="auto"/>
          <w:spacing w:val="15"/>
          <w:rPrChange w:id="1227" w:author="Marshall Clemens" w:date="2018-10-19T07:56:00Z">
            <w:rPr>
              <w:rFonts w:ascii="Helvetica Neue" w:hAnsi="Helvetica Neue"/>
              <w:b/>
              <w:bCs/>
              <w:color w:val="000000"/>
              <w:spacing w:val="15"/>
            </w:rPr>
          </w:rPrChange>
        </w:rPr>
        <w:t>, there were two bios.)</w:t>
      </w:r>
    </w:p>
    <w:p w14:paraId="1F81E270" w14:textId="77777777" w:rsidR="00026FD1" w:rsidRPr="00B3667B" w:rsidRDefault="00026FD1" w:rsidP="00666E9E">
      <w:pPr>
        <w:tabs>
          <w:tab w:val="left" w:pos="6480"/>
        </w:tabs>
        <w:ind w:right="2790"/>
        <w:rPr>
          <w:rPrChange w:id="1228" w:author="Marshall Clemens" w:date="2018-10-19T07:56:00Z">
            <w:rPr/>
          </w:rPrChange>
        </w:rPr>
        <w:pPrChange w:id="1229" w:author="Marshall Clemens" w:date="2018-10-19T12:24:00Z">
          <w:pPr/>
        </w:pPrChange>
      </w:pPr>
    </w:p>
    <w:p w14:paraId="0A475374" w14:textId="2D7D0348" w:rsidR="00026FD1" w:rsidRPr="00B3667B" w:rsidRDefault="00026FD1" w:rsidP="00666E9E">
      <w:pPr>
        <w:shd w:val="clear" w:color="auto" w:fill="FFFFFF"/>
        <w:tabs>
          <w:tab w:val="left" w:pos="6480"/>
        </w:tabs>
        <w:spacing w:before="100" w:beforeAutospacing="1" w:after="100" w:afterAutospacing="1"/>
        <w:ind w:right="2790"/>
        <w:rPr>
          <w:rFonts w:ascii="Helvetica Neue" w:eastAsia="Times New Roman" w:hAnsi="Helvetica Neue" w:cs="Times New Roman"/>
          <w:shd w:val="clear" w:color="auto" w:fill="FFFFFF"/>
          <w:rPrChange w:id="1230" w:author="Marshall Clemens" w:date="2018-10-19T07:56:00Z">
            <w:rPr>
              <w:rFonts w:ascii="Helvetica Neue" w:eastAsia="Times New Roman" w:hAnsi="Helvetica Neue" w:cs="Times New Roman"/>
              <w:color w:val="000000"/>
              <w:shd w:val="clear" w:color="auto" w:fill="FFFFFF"/>
            </w:rPr>
          </w:rPrChange>
        </w:rPr>
        <w:pPrChange w:id="1231" w:author="Marshall Clemens" w:date="2018-10-19T12:24:00Z">
          <w:pPr>
            <w:shd w:val="clear" w:color="auto" w:fill="FFFFFF"/>
            <w:spacing w:before="100" w:beforeAutospacing="1" w:after="100" w:afterAutospacing="1"/>
          </w:pPr>
        </w:pPrChange>
      </w:pPr>
      <w:r w:rsidRPr="00B3667B">
        <w:rPr>
          <w:rFonts w:ascii="Helvetica Neue" w:eastAsia="Times New Roman" w:hAnsi="Helvetica Neue" w:cs="Times New Roman"/>
          <w:shd w:val="clear" w:color="auto" w:fill="FFFFFF"/>
          <w:lang w:val="en-US"/>
          <w:rPrChange w:id="1232" w:author="Marshall Clemens" w:date="2018-10-19T07:56:00Z">
            <w:rPr>
              <w:rFonts w:ascii="Helvetica Neue" w:eastAsia="Times New Roman" w:hAnsi="Helvetica Neue" w:cs="Times New Roman"/>
              <w:color w:val="000000"/>
              <w:shd w:val="clear" w:color="auto" w:fill="FFFFFF"/>
              <w:lang w:val="en-US"/>
            </w:rPr>
          </w:rPrChange>
        </w:rPr>
        <w:t>Marshall Clemens is founder of Idiagram; a consulting firm dedicated to the application of systemic analysis and mapping to facilitate understanding, strategy-making, and alignment for complex multi-stakeholder problems.   </w:t>
      </w:r>
      <w:r w:rsidRPr="00B3667B">
        <w:rPr>
          <w:rFonts w:ascii="Helvetica Neue" w:eastAsia="Times New Roman" w:hAnsi="Helvetica Neue" w:cs="Times New Roman"/>
          <w:shd w:val="clear" w:color="auto" w:fill="FFFFFF"/>
          <w:rPrChange w:id="1233" w:author="Marshall Clemens" w:date="2018-10-19T07:56:00Z">
            <w:rPr>
              <w:rFonts w:ascii="Helvetica Neue" w:eastAsia="Times New Roman" w:hAnsi="Helvetica Neue" w:cs="Times New Roman"/>
              <w:color w:val="000000"/>
              <w:shd w:val="clear" w:color="auto" w:fill="FFFFFF"/>
            </w:rPr>
          </w:rPrChange>
        </w:rPr>
        <w:t xml:space="preserve">Marshall has 24 years of experience </w:t>
      </w:r>
      <w:r w:rsidRPr="00B3667B">
        <w:rPr>
          <w:rFonts w:ascii="Helvetica Neue" w:eastAsia="Times New Roman" w:hAnsi="Helvetica Neue" w:cs="Times New Roman"/>
          <w:shd w:val="clear" w:color="auto" w:fill="FFFFFF"/>
          <w:lang w:val="en-GB"/>
          <w:rPrChange w:id="1234" w:author="Marshall Clemens" w:date="2018-10-19T07:56:00Z">
            <w:rPr>
              <w:rFonts w:ascii="Helvetica Neue" w:eastAsia="Times New Roman" w:hAnsi="Helvetica Neue" w:cs="Times New Roman"/>
              <w:color w:val="000000"/>
              <w:shd w:val="clear" w:color="auto" w:fill="FFFFFF"/>
              <w:lang w:val="en-GB"/>
            </w:rPr>
          </w:rPrChange>
        </w:rPr>
        <w:t>designing visual tools</w:t>
      </w:r>
      <w:r w:rsidRPr="00B3667B">
        <w:rPr>
          <w:rFonts w:ascii="Helvetica Neue" w:eastAsia="Times New Roman" w:hAnsi="Helvetica Neue" w:cs="Times New Roman"/>
          <w:shd w:val="clear" w:color="auto" w:fill="FFFFFF"/>
          <w:lang w:val="en-US"/>
          <w:rPrChange w:id="1235" w:author="Marshall Clemens" w:date="2018-10-19T07:56:00Z">
            <w:rPr>
              <w:rFonts w:ascii="Helvetica Neue" w:eastAsia="Times New Roman" w:hAnsi="Helvetica Neue" w:cs="Times New Roman"/>
              <w:color w:val="000000"/>
              <w:shd w:val="clear" w:color="auto" w:fill="FFFFFF"/>
              <w:lang w:val="en-US"/>
            </w:rPr>
          </w:rPrChange>
        </w:rPr>
        <w:t xml:space="preserve"> to help solve </w:t>
      </w:r>
      <w:r w:rsidRPr="00B3667B">
        <w:rPr>
          <w:rFonts w:ascii="Helvetica Neue" w:eastAsia="Times New Roman" w:hAnsi="Helvetica Neue" w:cs="Times New Roman"/>
          <w:shd w:val="clear" w:color="auto" w:fill="FFFFFF"/>
          <w:lang w:val="en-GB"/>
          <w:rPrChange w:id="1236" w:author="Marshall Clemens" w:date="2018-10-19T07:56:00Z">
            <w:rPr>
              <w:rFonts w:ascii="Helvetica Neue" w:eastAsia="Times New Roman" w:hAnsi="Helvetica Neue" w:cs="Times New Roman"/>
              <w:color w:val="000000"/>
              <w:shd w:val="clear" w:color="auto" w:fill="FFFFFF"/>
              <w:lang w:val="en-GB"/>
            </w:rPr>
          </w:rPrChange>
        </w:rPr>
        <w:t xml:space="preserve">complex global issues such as obesity, mental capital, sustainable finance, and sustainable supply </w:t>
      </w:r>
      <w:proofErr w:type="gramStart"/>
      <w:r w:rsidRPr="00B3667B">
        <w:rPr>
          <w:rFonts w:ascii="Helvetica Neue" w:eastAsia="Times New Roman" w:hAnsi="Helvetica Neue" w:cs="Times New Roman"/>
          <w:shd w:val="clear" w:color="auto" w:fill="FFFFFF"/>
          <w:lang w:val="en-GB"/>
          <w:rPrChange w:id="1237" w:author="Marshall Clemens" w:date="2018-10-19T07:56:00Z">
            <w:rPr>
              <w:rFonts w:ascii="Helvetica Neue" w:eastAsia="Times New Roman" w:hAnsi="Helvetica Neue" w:cs="Times New Roman"/>
              <w:color w:val="000000"/>
              <w:shd w:val="clear" w:color="auto" w:fill="FFFFFF"/>
              <w:lang w:val="en-GB"/>
            </w:rPr>
          </w:rPrChange>
        </w:rPr>
        <w:t>chains  Marshall</w:t>
      </w:r>
      <w:proofErr w:type="gramEnd"/>
      <w:r w:rsidRPr="00B3667B">
        <w:rPr>
          <w:rFonts w:ascii="Helvetica Neue" w:eastAsia="Times New Roman" w:hAnsi="Helvetica Neue" w:cs="Times New Roman"/>
          <w:shd w:val="clear" w:color="auto" w:fill="FFFFFF"/>
          <w:lang w:val="en-GB"/>
          <w:rPrChange w:id="1238" w:author="Marshall Clemens" w:date="2018-10-19T07:56:00Z">
            <w:rPr>
              <w:rFonts w:ascii="Helvetica Neue" w:eastAsia="Times New Roman" w:hAnsi="Helvetica Neue" w:cs="Times New Roman"/>
              <w:color w:val="000000"/>
              <w:shd w:val="clear" w:color="auto" w:fill="FFFFFF"/>
              <w:lang w:val="en-GB"/>
            </w:rPr>
          </w:rPrChange>
        </w:rPr>
        <w:t xml:space="preserve"> is a co-founder and our mapping guru.</w:t>
      </w:r>
    </w:p>
    <w:p w14:paraId="07BBF723" w14:textId="7C05622F"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lang w:val="en-GB"/>
          <w:rPrChange w:id="1239" w:author="Marshall Clemens" w:date="2018-10-19T07:56:00Z">
            <w:rPr>
              <w:rFonts w:ascii="Helvetica Neue" w:hAnsi="Helvetica Neue"/>
              <w:color w:val="404040"/>
              <w:lang w:val="en-GB"/>
            </w:rPr>
          </w:rPrChange>
        </w:rPr>
        <w:pPrChange w:id="1240" w:author="Marshall Clemens" w:date="2018-10-19T12:24:00Z">
          <w:pPr>
            <w:shd w:val="clear" w:color="auto" w:fill="FFFFFF"/>
            <w:spacing w:before="100" w:beforeAutospacing="1" w:after="100" w:afterAutospacing="1"/>
          </w:pPr>
        </w:pPrChange>
      </w:pPr>
      <w:r w:rsidRPr="00B3667B">
        <w:rPr>
          <w:rFonts w:ascii="Helvetica Neue" w:hAnsi="Helvetica Neue"/>
          <w:lang w:val="en-GB"/>
          <w:rPrChange w:id="1241" w:author="Marshall Clemens" w:date="2018-10-19T07:56:00Z">
            <w:rPr>
              <w:rFonts w:ascii="Helvetica Neue" w:hAnsi="Helvetica Neue"/>
              <w:color w:val="404040"/>
              <w:lang w:val="en-GB"/>
            </w:rPr>
          </w:rPrChange>
        </w:rPr>
        <w:t xml:space="preserve">Marshall Clemens is founder of Idiagram; a consulting firm dedicated to the application of systemic analysis and mapping to facilitate understanding, alignment, and strategy-making for complex multi-stakeholder problems.   In 1996 Marshall turned his attention from the engineering of opto-electronic systems to the ‘engineering’ of complex socio-technical systems.  His recent work has focused on helping corporations, NGOs, and foundations grapple with complex sustainability issues – water, energy, toxics, agriculture, land use, new economic and business models, etc. – where the </w:t>
      </w:r>
      <w:r w:rsidRPr="00B3667B">
        <w:rPr>
          <w:rFonts w:ascii="Helvetica Neue" w:hAnsi="Helvetica Neue"/>
          <w:lang w:val="en-GB"/>
          <w:rPrChange w:id="1242" w:author="Marshall Clemens" w:date="2018-10-19T07:56:00Z">
            <w:rPr>
              <w:rFonts w:ascii="Helvetica Neue" w:hAnsi="Helvetica Neue"/>
              <w:color w:val="404040"/>
              <w:lang w:val="en-GB"/>
            </w:rPr>
          </w:rPrChange>
        </w:rPr>
        <w:lastRenderedPageBreak/>
        <w:t>alignment of diverse knowledge, people, and resources is required to create large-scale system change</w:t>
      </w:r>
    </w:p>
    <w:p w14:paraId="7594B096" w14:textId="64477316"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lang w:val="en-GB"/>
          <w:rPrChange w:id="1243" w:author="Marshall Clemens" w:date="2018-10-19T07:56:00Z">
            <w:rPr>
              <w:rFonts w:ascii="Helvetica Neue" w:hAnsi="Helvetica Neue"/>
              <w:color w:val="404040"/>
              <w:lang w:val="en-GB"/>
            </w:rPr>
          </w:rPrChange>
        </w:rPr>
        <w:pPrChange w:id="1244" w:author="Marshall Clemens" w:date="2018-10-19T12:24:00Z">
          <w:pPr>
            <w:shd w:val="clear" w:color="auto" w:fill="FFFFFF"/>
            <w:spacing w:before="100" w:beforeAutospacing="1" w:after="100" w:afterAutospacing="1"/>
          </w:pPr>
        </w:pPrChange>
      </w:pPr>
    </w:p>
    <w:p w14:paraId="5A9144A6"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45" w:author="Marshall Clemens" w:date="2018-10-19T07:56:00Z">
            <w:rPr>
              <w:rFonts w:ascii="Helvetica Neue" w:hAnsi="Helvetica Neue"/>
              <w:color w:val="404040"/>
            </w:rPr>
          </w:rPrChange>
        </w:rPr>
        <w:pPrChange w:id="1246" w:author="Marshall Clemens" w:date="2018-10-19T12:24:00Z">
          <w:pPr>
            <w:shd w:val="clear" w:color="auto" w:fill="FFFFFF"/>
            <w:spacing w:before="100" w:beforeAutospacing="1" w:after="100" w:afterAutospacing="1"/>
          </w:pPr>
        </w:pPrChange>
      </w:pPr>
      <w:r w:rsidRPr="00B3667B">
        <w:rPr>
          <w:rFonts w:ascii="Helvetica Neue" w:hAnsi="Helvetica Neue"/>
          <w:b/>
          <w:bCs/>
          <w:lang w:val="en-US"/>
          <w:rPrChange w:id="1247" w:author="Marshall Clemens" w:date="2018-10-19T07:56:00Z">
            <w:rPr>
              <w:rFonts w:ascii="Helvetica Neue" w:hAnsi="Helvetica Neue"/>
              <w:b/>
              <w:bCs/>
              <w:color w:val="404040"/>
              <w:lang w:val="en-US"/>
            </w:rPr>
          </w:rPrChange>
        </w:rPr>
        <w:t>Alexandra Kanitz</w:t>
      </w:r>
    </w:p>
    <w:p w14:paraId="6F4832AC"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48" w:author="Marshall Clemens" w:date="2018-10-19T07:56:00Z">
            <w:rPr>
              <w:rFonts w:ascii="Helvetica Neue" w:hAnsi="Helvetica Neue"/>
              <w:color w:val="404040"/>
            </w:rPr>
          </w:rPrChange>
        </w:rPr>
        <w:pPrChange w:id="1249" w:author="Marshall Clemens" w:date="2018-10-19T12:24:00Z">
          <w:pPr>
            <w:shd w:val="clear" w:color="auto" w:fill="FFFFFF"/>
            <w:spacing w:before="100" w:beforeAutospacing="1" w:after="100" w:afterAutospacing="1"/>
          </w:pPr>
        </w:pPrChange>
      </w:pPr>
      <w:r w:rsidRPr="00B3667B">
        <w:rPr>
          <w:rFonts w:ascii="Helvetica Neue" w:hAnsi="Helvetica Neue"/>
          <w:lang w:val="en-GB"/>
          <w:rPrChange w:id="1250" w:author="Marshall Clemens" w:date="2018-10-19T07:56:00Z">
            <w:rPr>
              <w:rFonts w:ascii="Helvetica Neue" w:hAnsi="Helvetica Neue"/>
              <w:color w:val="404040"/>
              <w:lang w:val="en-GB"/>
            </w:rPr>
          </w:rPrChange>
        </w:rPr>
        <w:t xml:space="preserve">A varied international career fuelled me with a passion that mixes strategic thinking with a drive to make change happen on the ground.  I am </w:t>
      </w:r>
      <w:r w:rsidRPr="00B3667B">
        <w:rPr>
          <w:rFonts w:ascii="Helvetica Neue" w:hAnsi="Helvetica Neue"/>
          <w:rPrChange w:id="1251" w:author="Marshall Clemens" w:date="2018-10-19T07:56:00Z">
            <w:rPr>
              <w:rFonts w:ascii="Helvetica Neue" w:hAnsi="Helvetica Neue"/>
              <w:color w:val="404040"/>
            </w:rPr>
          </w:rPrChange>
        </w:rPr>
        <w:t xml:space="preserve">tireless, not keen on settling for second best or taking short cuts that backfire.  Enthusiastic and incurably optimistic, I believe ‘where there is a will there is a way’, I think solutions and like to stir up teams to do the same. </w:t>
      </w:r>
      <w:r w:rsidRPr="00B3667B">
        <w:rPr>
          <w:rFonts w:ascii="Helvetica Neue" w:hAnsi="Helvetica Neue"/>
          <w:lang w:val="en-GB"/>
          <w:rPrChange w:id="1252" w:author="Marshall Clemens" w:date="2018-10-19T07:56:00Z">
            <w:rPr>
              <w:rFonts w:ascii="Helvetica Neue" w:hAnsi="Helvetica Neue"/>
              <w:color w:val="404040"/>
              <w:lang w:val="en-GB"/>
            </w:rPr>
          </w:rPrChange>
        </w:rPr>
        <w:t xml:space="preserve">I am </w:t>
      </w:r>
      <w:r w:rsidRPr="00B3667B">
        <w:rPr>
          <w:rFonts w:ascii="Helvetica Neue" w:hAnsi="Helvetica Neue"/>
          <w:rPrChange w:id="1253" w:author="Marshall Clemens" w:date="2018-10-19T07:56:00Z">
            <w:rPr>
              <w:rFonts w:ascii="Helvetica Neue" w:hAnsi="Helvetica Neue"/>
              <w:color w:val="404040"/>
            </w:rPr>
          </w:rPrChange>
        </w:rPr>
        <w:t>Brazilian, and after 18 years based in Europe and working internationally, I enjoy the connections made all over the world, but decided that a small community, mountain lifestyle was in order for me and the family.</w:t>
      </w:r>
    </w:p>
    <w:p w14:paraId="3FCCED64"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54" w:author="Marshall Clemens" w:date="2018-10-19T07:56:00Z">
            <w:rPr>
              <w:rFonts w:ascii="Helvetica Neue" w:hAnsi="Helvetica Neue"/>
              <w:color w:val="404040"/>
            </w:rPr>
          </w:rPrChange>
        </w:rPr>
        <w:pPrChange w:id="1255" w:author="Marshall Clemens" w:date="2018-10-19T12:24:00Z">
          <w:pPr>
            <w:shd w:val="clear" w:color="auto" w:fill="FFFFFF"/>
            <w:spacing w:before="100" w:beforeAutospacing="1" w:after="100" w:afterAutospacing="1"/>
          </w:pPr>
        </w:pPrChange>
      </w:pPr>
      <w:r w:rsidRPr="00B3667B">
        <w:rPr>
          <w:rFonts w:ascii="Helvetica Neue" w:hAnsi="Helvetica Neue"/>
          <w:rPrChange w:id="1256" w:author="Marshall Clemens" w:date="2018-10-19T07:56:00Z">
            <w:rPr>
              <w:rFonts w:ascii="Helvetica Neue" w:hAnsi="Helvetica Neue"/>
              <w:color w:val="404040"/>
            </w:rPr>
          </w:rPrChange>
        </w:rPr>
        <w:t>I leap into any opportunity for building value with those around who like to deal win-win.</w:t>
      </w:r>
    </w:p>
    <w:p w14:paraId="7F913AD1"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57" w:author="Marshall Clemens" w:date="2018-10-19T07:56:00Z">
            <w:rPr>
              <w:rFonts w:ascii="Helvetica Neue" w:hAnsi="Helvetica Neue"/>
              <w:color w:val="404040"/>
            </w:rPr>
          </w:rPrChange>
        </w:rPr>
        <w:pPrChange w:id="1258" w:author="Marshall Clemens" w:date="2018-10-19T12:24:00Z">
          <w:pPr>
            <w:shd w:val="clear" w:color="auto" w:fill="FFFFFF"/>
            <w:spacing w:before="100" w:beforeAutospacing="1" w:after="100" w:afterAutospacing="1"/>
          </w:pPr>
        </w:pPrChange>
      </w:pPr>
      <w:r w:rsidRPr="00B3667B">
        <w:rPr>
          <w:rFonts w:ascii="Helvetica Neue" w:hAnsi="Helvetica Neue"/>
          <w:b/>
          <w:bCs/>
          <w:lang w:val="en-US"/>
          <w:rPrChange w:id="1259" w:author="Marshall Clemens" w:date="2018-10-19T07:56:00Z">
            <w:rPr>
              <w:rFonts w:ascii="Helvetica Neue" w:hAnsi="Helvetica Neue"/>
              <w:b/>
              <w:bCs/>
              <w:color w:val="404040"/>
              <w:lang w:val="en-US"/>
            </w:rPr>
          </w:rPrChange>
        </w:rPr>
        <w:t>John Rasmussen</w:t>
      </w:r>
    </w:p>
    <w:p w14:paraId="4A3A3A27"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60" w:author="Marshall Clemens" w:date="2018-10-19T07:56:00Z">
            <w:rPr>
              <w:rFonts w:ascii="Helvetica Neue" w:hAnsi="Helvetica Neue"/>
              <w:color w:val="404040"/>
            </w:rPr>
          </w:rPrChange>
        </w:rPr>
        <w:pPrChange w:id="1261" w:author="Marshall Clemens" w:date="2018-10-19T12:24:00Z">
          <w:pPr>
            <w:shd w:val="clear" w:color="auto" w:fill="FFFFFF"/>
            <w:spacing w:before="100" w:beforeAutospacing="1" w:after="100" w:afterAutospacing="1"/>
          </w:pPr>
        </w:pPrChange>
      </w:pPr>
      <w:r w:rsidRPr="00B3667B">
        <w:rPr>
          <w:rFonts w:ascii="Helvetica Neue" w:hAnsi="Helvetica Neue"/>
          <w:rPrChange w:id="1262" w:author="Marshall Clemens" w:date="2018-10-19T07:56:00Z">
            <w:rPr>
              <w:rFonts w:ascii="Helvetica Neue" w:hAnsi="Helvetica Neue"/>
              <w:color w:val="404040"/>
            </w:rPr>
          </w:rPrChange>
        </w:rPr>
        <w:t>With a truly global career spanning 35 years and a natural knack for leadership John is an inspiring business leader.  An accomplished executive with extensive experience of delivering business performance through leading and motivating multicultural teams.  Expertise in strategy, marketing, operations, change leadership and performance management. John combines the ability to conceptualise and formulate strategy with a distinguished track record of operational and P&amp;L delivery. John thrives on customer experience and empowerment of people.</w:t>
      </w:r>
    </w:p>
    <w:p w14:paraId="36D5BD30"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63" w:author="Marshall Clemens" w:date="2018-10-19T07:56:00Z">
            <w:rPr>
              <w:rFonts w:ascii="Helvetica Neue" w:hAnsi="Helvetica Neue"/>
              <w:color w:val="404040"/>
            </w:rPr>
          </w:rPrChange>
        </w:rPr>
        <w:pPrChange w:id="1264" w:author="Marshall Clemens" w:date="2018-10-19T12:24:00Z">
          <w:pPr>
            <w:shd w:val="clear" w:color="auto" w:fill="FFFFFF"/>
            <w:spacing w:before="100" w:beforeAutospacing="1" w:after="100" w:afterAutospacing="1"/>
          </w:pPr>
        </w:pPrChange>
      </w:pPr>
      <w:r w:rsidRPr="00B3667B">
        <w:rPr>
          <w:rFonts w:ascii="Helvetica Neue" w:hAnsi="Helvetica Neue"/>
          <w:rPrChange w:id="1265" w:author="Marshall Clemens" w:date="2018-10-19T07:56:00Z">
            <w:rPr>
              <w:rFonts w:ascii="Helvetica Neue" w:hAnsi="Helvetica Neue"/>
              <w:color w:val="404040"/>
            </w:rPr>
          </w:rPrChange>
        </w:rPr>
        <w:t>John is a co-founder and director of Nexial.</w:t>
      </w:r>
    </w:p>
    <w:p w14:paraId="01890A15"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66" w:author="Marshall Clemens" w:date="2018-10-19T07:56:00Z">
            <w:rPr>
              <w:rFonts w:ascii="Helvetica Neue" w:hAnsi="Helvetica Neue"/>
              <w:color w:val="404040"/>
            </w:rPr>
          </w:rPrChange>
        </w:rPr>
        <w:pPrChange w:id="1267" w:author="Marshall Clemens" w:date="2018-10-19T12:24:00Z">
          <w:pPr>
            <w:shd w:val="clear" w:color="auto" w:fill="FFFFFF"/>
            <w:spacing w:before="100" w:beforeAutospacing="1" w:after="100" w:afterAutospacing="1"/>
          </w:pPr>
        </w:pPrChange>
      </w:pPr>
      <w:r w:rsidRPr="00B3667B">
        <w:rPr>
          <w:rFonts w:ascii="Helvetica Neue" w:hAnsi="Helvetica Neue"/>
          <w:b/>
          <w:bCs/>
          <w:lang w:val="en-US"/>
          <w:rPrChange w:id="1268" w:author="Marshall Clemens" w:date="2018-10-19T07:56:00Z">
            <w:rPr>
              <w:rFonts w:ascii="Helvetica Neue" w:hAnsi="Helvetica Neue"/>
              <w:b/>
              <w:bCs/>
              <w:color w:val="404040"/>
              <w:lang w:val="en-US"/>
            </w:rPr>
          </w:rPrChange>
        </w:rPr>
        <w:t>Bonita Craig</w:t>
      </w:r>
    </w:p>
    <w:p w14:paraId="05BC8985"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69" w:author="Marshall Clemens" w:date="2018-10-19T07:56:00Z">
            <w:rPr>
              <w:rFonts w:ascii="Helvetica Neue" w:hAnsi="Helvetica Neue"/>
              <w:color w:val="404040"/>
            </w:rPr>
          </w:rPrChange>
        </w:rPr>
        <w:pPrChange w:id="1270" w:author="Marshall Clemens" w:date="2018-10-19T12:24:00Z">
          <w:pPr>
            <w:shd w:val="clear" w:color="auto" w:fill="FFFFFF"/>
            <w:spacing w:before="100" w:beforeAutospacing="1" w:after="100" w:afterAutospacing="1"/>
          </w:pPr>
        </w:pPrChange>
      </w:pPr>
      <w:r w:rsidRPr="00B3667B">
        <w:rPr>
          <w:rFonts w:ascii="Helvetica Neue" w:hAnsi="Helvetica Neue"/>
          <w:rPrChange w:id="1271" w:author="Marshall Clemens" w:date="2018-10-19T07:56:00Z">
            <w:rPr>
              <w:rFonts w:ascii="Helvetica Neue" w:hAnsi="Helvetica Neue"/>
              <w:color w:val="404040"/>
            </w:rPr>
          </w:rPrChange>
        </w:rPr>
        <w:t>A seasoned management consultant, Bonita is well-versed in taking new services and offerings to market whilst also managing successful client relationships through the course of service delivery. She is particularly adept in coaching and training team members to support new business growth.</w:t>
      </w:r>
    </w:p>
    <w:p w14:paraId="2416F1EE" w14:textId="395A116D"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72" w:author="Marshall Clemens" w:date="2018-10-19T07:56:00Z">
            <w:rPr>
              <w:rFonts w:ascii="Helvetica Neue" w:hAnsi="Helvetica Neue"/>
              <w:color w:val="404040"/>
            </w:rPr>
          </w:rPrChange>
        </w:rPr>
        <w:pPrChange w:id="1273" w:author="Marshall Clemens" w:date="2018-10-19T12:24:00Z">
          <w:pPr>
            <w:shd w:val="clear" w:color="auto" w:fill="FFFFFF"/>
            <w:spacing w:before="100" w:beforeAutospacing="1" w:after="100" w:afterAutospacing="1"/>
          </w:pPr>
        </w:pPrChange>
      </w:pPr>
    </w:p>
    <w:p w14:paraId="4F5B4549" w14:textId="7B7DCE51"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rPrChange w:id="1274" w:author="Marshall Clemens" w:date="2018-10-19T07:56:00Z">
            <w:rPr>
              <w:rFonts w:ascii="Helvetica Neue" w:hAnsi="Helvetica Neue"/>
              <w:color w:val="404040"/>
            </w:rPr>
          </w:rPrChange>
        </w:rPr>
        <w:pPrChange w:id="1275" w:author="Marshall Clemens" w:date="2018-10-19T12:24:00Z">
          <w:pPr>
            <w:shd w:val="clear" w:color="auto" w:fill="FFFFFF"/>
            <w:spacing w:before="100" w:beforeAutospacing="1" w:after="100" w:afterAutospacing="1"/>
          </w:pPr>
        </w:pPrChange>
      </w:pPr>
    </w:p>
    <w:p w14:paraId="6E91B67F"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b/>
          <w:rPrChange w:id="1276" w:author="Marshall Clemens" w:date="2018-10-19T07:56:00Z">
            <w:rPr>
              <w:rFonts w:ascii="Helvetica Neue" w:hAnsi="Helvetica Neue"/>
              <w:b/>
              <w:color w:val="404040"/>
            </w:rPr>
          </w:rPrChange>
        </w:rPr>
        <w:pPrChange w:id="1277" w:author="Marshall Clemens" w:date="2018-10-19T12:24:00Z">
          <w:pPr>
            <w:shd w:val="clear" w:color="auto" w:fill="FFFFFF"/>
            <w:spacing w:before="100" w:beforeAutospacing="1" w:after="100" w:afterAutospacing="1"/>
          </w:pPr>
        </w:pPrChange>
      </w:pPr>
    </w:p>
    <w:p w14:paraId="61C74AFA"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b/>
          <w:rPrChange w:id="1278" w:author="Marshall Clemens" w:date="2018-10-19T07:56:00Z">
            <w:rPr>
              <w:rFonts w:ascii="Helvetica Neue" w:hAnsi="Helvetica Neue"/>
              <w:b/>
              <w:color w:val="404040"/>
            </w:rPr>
          </w:rPrChange>
        </w:rPr>
        <w:pPrChange w:id="1279" w:author="Marshall Clemens" w:date="2018-10-19T12:24:00Z">
          <w:pPr>
            <w:shd w:val="clear" w:color="auto" w:fill="FFFFFF"/>
            <w:spacing w:before="100" w:beforeAutospacing="1" w:after="100" w:afterAutospacing="1"/>
          </w:pPr>
        </w:pPrChange>
      </w:pPr>
    </w:p>
    <w:p w14:paraId="24610099" w14:textId="671312DB"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b/>
          <w:rPrChange w:id="1280" w:author="Marshall Clemens" w:date="2018-10-19T07:56:00Z">
            <w:rPr>
              <w:rFonts w:ascii="Helvetica Neue" w:hAnsi="Helvetica Neue"/>
              <w:b/>
              <w:color w:val="404040"/>
            </w:rPr>
          </w:rPrChange>
        </w:rPr>
        <w:pPrChange w:id="1281" w:author="Marshall Clemens" w:date="2018-10-19T12:24:00Z">
          <w:pPr>
            <w:shd w:val="clear" w:color="auto" w:fill="FFFFFF"/>
            <w:spacing w:before="100" w:beforeAutospacing="1" w:after="100" w:afterAutospacing="1"/>
          </w:pPr>
        </w:pPrChange>
      </w:pPr>
      <w:r w:rsidRPr="00B3667B">
        <w:rPr>
          <w:rFonts w:ascii="Helvetica Neue" w:hAnsi="Helvetica Neue"/>
          <w:b/>
          <w:rPrChange w:id="1282" w:author="Marshall Clemens" w:date="2018-10-19T07:56:00Z">
            <w:rPr>
              <w:rFonts w:ascii="Helvetica Neue" w:hAnsi="Helvetica Neue"/>
              <w:b/>
              <w:color w:val="404040"/>
            </w:rPr>
          </w:rPrChange>
        </w:rPr>
        <w:t>Brandon’s slightly revised versions of bios</w:t>
      </w:r>
    </w:p>
    <w:p w14:paraId="4E2DFBB0" w14:textId="3A9CD0D8" w:rsidR="00026FD1" w:rsidRPr="00B3667B" w:rsidRDefault="00026FD1" w:rsidP="00666E9E">
      <w:pPr>
        <w:pStyle w:val="Heading5"/>
        <w:shd w:val="clear" w:color="auto" w:fill="FFFFFF"/>
        <w:tabs>
          <w:tab w:val="left" w:pos="6480"/>
        </w:tabs>
        <w:spacing w:before="0"/>
        <w:ind w:right="2790"/>
        <w:rPr>
          <w:rFonts w:ascii="Helvetica Neue" w:hAnsi="Helvetica Neue"/>
          <w:color w:val="auto"/>
          <w:spacing w:val="15"/>
          <w:rPrChange w:id="1283" w:author="Marshall Clemens" w:date="2018-10-19T07:56:00Z">
            <w:rPr>
              <w:rFonts w:ascii="Helvetica Neue" w:hAnsi="Helvetica Neue"/>
              <w:color w:val="000000"/>
              <w:spacing w:val="15"/>
            </w:rPr>
          </w:rPrChange>
        </w:rPr>
        <w:pPrChange w:id="1284" w:author="Marshall Clemens" w:date="2018-10-19T12:24:00Z">
          <w:pPr>
            <w:pStyle w:val="Heading5"/>
            <w:shd w:val="clear" w:color="auto" w:fill="FFFFFF"/>
            <w:spacing w:before="0"/>
          </w:pPr>
        </w:pPrChange>
      </w:pPr>
      <w:r w:rsidRPr="00B3667B">
        <w:rPr>
          <w:rFonts w:ascii="Helvetica Neue" w:hAnsi="Helvetica Neue"/>
          <w:b/>
          <w:bCs/>
          <w:color w:val="auto"/>
          <w:spacing w:val="15"/>
          <w:rPrChange w:id="1285" w:author="Marshall Clemens" w:date="2018-10-19T07:56:00Z">
            <w:rPr>
              <w:rFonts w:ascii="Helvetica Neue" w:hAnsi="Helvetica Neue"/>
              <w:b/>
              <w:bCs/>
              <w:color w:val="000000"/>
              <w:spacing w:val="15"/>
            </w:rPr>
          </w:rPrChange>
        </w:rPr>
        <w:t>Marshall Clemens</w:t>
      </w:r>
    </w:p>
    <w:p w14:paraId="6657744C" w14:textId="77777777" w:rsidR="00026FD1" w:rsidRPr="00B3667B" w:rsidRDefault="00026FD1" w:rsidP="00666E9E">
      <w:pPr>
        <w:tabs>
          <w:tab w:val="left" w:pos="6480"/>
        </w:tabs>
        <w:ind w:right="2790"/>
        <w:rPr>
          <w:rFonts w:ascii="Helvetica Neue" w:eastAsia="Times New Roman" w:hAnsi="Helvetica Neue" w:cs="Times New Roman"/>
          <w:sz w:val="19"/>
          <w:szCs w:val="19"/>
          <w:shd w:val="clear" w:color="auto" w:fill="FFFFFF"/>
          <w:rPrChange w:id="1286" w:author="Marshall Clemens" w:date="2018-10-19T07:56:00Z">
            <w:rPr>
              <w:rFonts w:ascii="Helvetica Neue" w:eastAsia="Times New Roman" w:hAnsi="Helvetica Neue" w:cs="Times New Roman"/>
              <w:color w:val="000000"/>
              <w:sz w:val="19"/>
              <w:szCs w:val="19"/>
              <w:shd w:val="clear" w:color="auto" w:fill="FFFFFF"/>
            </w:rPr>
          </w:rPrChange>
        </w:rPr>
        <w:pPrChange w:id="1287" w:author="Marshall Clemens" w:date="2018-10-19T12:24:00Z">
          <w:pPr/>
        </w:pPrChange>
      </w:pPr>
    </w:p>
    <w:p w14:paraId="69D3ABDB" w14:textId="2D332721" w:rsidR="00026FD1" w:rsidRPr="00B3667B" w:rsidRDefault="00026FD1" w:rsidP="00666E9E">
      <w:pPr>
        <w:tabs>
          <w:tab w:val="left" w:pos="6480"/>
        </w:tabs>
        <w:ind w:right="2790"/>
        <w:rPr>
          <w:rFonts w:ascii="Times New Roman" w:eastAsia="Times New Roman" w:hAnsi="Times New Roman" w:cs="Times New Roman"/>
          <w:rPrChange w:id="1288" w:author="Marshall Clemens" w:date="2018-10-19T07:56:00Z">
            <w:rPr>
              <w:rFonts w:ascii="Times New Roman" w:eastAsia="Times New Roman" w:hAnsi="Times New Roman" w:cs="Times New Roman"/>
            </w:rPr>
          </w:rPrChange>
        </w:rPr>
        <w:pPrChange w:id="1289" w:author="Marshall Clemens" w:date="2018-10-19T12:24:00Z">
          <w:pPr/>
        </w:pPrChange>
      </w:pPr>
      <w:r w:rsidRPr="00B3667B">
        <w:rPr>
          <w:rFonts w:ascii="Helvetica Neue" w:eastAsia="Times New Roman" w:hAnsi="Helvetica Neue" w:cs="Times New Roman"/>
          <w:shd w:val="clear" w:color="auto" w:fill="FFFFFF"/>
          <w:rPrChange w:id="1290" w:author="Marshall Clemens" w:date="2018-10-19T07:56:00Z">
            <w:rPr>
              <w:rFonts w:ascii="Helvetica Neue" w:eastAsia="Times New Roman" w:hAnsi="Helvetica Neue" w:cs="Times New Roman"/>
              <w:color w:val="000000"/>
              <w:shd w:val="clear" w:color="auto" w:fill="FFFFFF"/>
            </w:rPr>
          </w:rPrChange>
        </w:rPr>
        <w:t>Marshall Clemens is founder of Idiagram; a consulting firm dedicated to the application of systemic analysis and mapping to facilitate understanding, strategy-making, and alignment for complex multi-stakeholder problems.    Marshall has 24 years of experience designing visual tools to help solve complex global issues such as obesity, mental capital, sustainable finance, and sustainable supply chains Marshall is a co-founder and our mapping guru.</w:t>
      </w:r>
    </w:p>
    <w:p w14:paraId="3756D0C2" w14:textId="0DCF1222"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b/>
          <w:rPrChange w:id="1291" w:author="Marshall Clemens" w:date="2018-10-19T07:56:00Z">
            <w:rPr>
              <w:rFonts w:ascii="Helvetica Neue" w:hAnsi="Helvetica Neue"/>
              <w:b/>
              <w:color w:val="404040"/>
            </w:rPr>
          </w:rPrChange>
        </w:rPr>
        <w:pPrChange w:id="1292" w:author="Marshall Clemens" w:date="2018-10-19T12:24:00Z">
          <w:pPr>
            <w:shd w:val="clear" w:color="auto" w:fill="FFFFFF"/>
            <w:spacing w:before="100" w:beforeAutospacing="1" w:after="100" w:afterAutospacing="1"/>
          </w:pPr>
        </w:pPrChange>
      </w:pPr>
      <w:r w:rsidRPr="00B3667B">
        <w:rPr>
          <w:rFonts w:ascii="Helvetica Neue" w:hAnsi="Helvetica Neue"/>
          <w:b/>
          <w:rPrChange w:id="1293" w:author="Marshall Clemens" w:date="2018-10-19T07:56:00Z">
            <w:rPr>
              <w:rFonts w:ascii="Helvetica Neue" w:hAnsi="Helvetica Neue"/>
              <w:b/>
              <w:color w:val="404040"/>
            </w:rPr>
          </w:rPrChange>
        </w:rPr>
        <w:t>Alexandra Kanitz</w:t>
      </w:r>
    </w:p>
    <w:p w14:paraId="78FDE66B" w14:textId="77777777" w:rsidR="00026FD1" w:rsidRPr="00B3667B" w:rsidRDefault="00026FD1" w:rsidP="00666E9E">
      <w:pPr>
        <w:tabs>
          <w:tab w:val="left" w:pos="6480"/>
        </w:tabs>
        <w:ind w:right="2790"/>
        <w:rPr>
          <w:rFonts w:ascii="Times New Roman" w:eastAsia="Times New Roman" w:hAnsi="Times New Roman" w:cs="Times New Roman"/>
          <w:rPrChange w:id="1294" w:author="Marshall Clemens" w:date="2018-10-19T07:56:00Z">
            <w:rPr>
              <w:rFonts w:ascii="Times New Roman" w:eastAsia="Times New Roman" w:hAnsi="Times New Roman" w:cs="Times New Roman"/>
            </w:rPr>
          </w:rPrChange>
        </w:rPr>
        <w:pPrChange w:id="1295" w:author="Marshall Clemens" w:date="2018-10-19T12:24:00Z">
          <w:pPr/>
        </w:pPrChange>
      </w:pPr>
      <w:r w:rsidRPr="00B3667B">
        <w:rPr>
          <w:rFonts w:ascii="Helvetica Neue" w:eastAsia="Times New Roman" w:hAnsi="Helvetica Neue" w:cs="Times New Roman"/>
          <w:shd w:val="clear" w:color="auto" w:fill="FFFFFF"/>
          <w:rPrChange w:id="1296" w:author="Marshall Clemens" w:date="2018-10-19T07:56:00Z">
            <w:rPr>
              <w:rFonts w:ascii="Helvetica Neue" w:eastAsia="Times New Roman" w:hAnsi="Helvetica Neue" w:cs="Times New Roman"/>
              <w:color w:val="000000"/>
              <w:shd w:val="clear" w:color="auto" w:fill="FFFFFF"/>
            </w:rPr>
          </w:rPrChange>
        </w:rPr>
        <w:t>A varied international career fueled Alexandra with a passion for work which combines strategic thinking with her drive to make change happen on the ground. Enthusiastic and incurably optimistic, she believes ‘where there is a will, there is a way’. She thinks solutions and stirs up teams to do the same. She is Brazilian, and after 18 years based in Europe and working internationally, she enjoys the connections made all over the world, but decided that a small community, mountain lifestyle was in order for her and the family. Alexandra is a co-founder and the CEO of Nexial.</w:t>
      </w:r>
    </w:p>
    <w:p w14:paraId="4FA09F55" w14:textId="77777777" w:rsidR="00026FD1" w:rsidRPr="00B3667B" w:rsidRDefault="00026FD1" w:rsidP="00666E9E">
      <w:pPr>
        <w:pStyle w:val="Heading5"/>
        <w:shd w:val="clear" w:color="auto" w:fill="FFFFFF"/>
        <w:tabs>
          <w:tab w:val="left" w:pos="6480"/>
        </w:tabs>
        <w:spacing w:before="0"/>
        <w:ind w:right="2790"/>
        <w:rPr>
          <w:rFonts w:ascii="Helvetica Neue" w:hAnsi="Helvetica Neue"/>
          <w:b/>
          <w:bCs/>
          <w:color w:val="auto"/>
          <w:spacing w:val="15"/>
          <w:rPrChange w:id="1297" w:author="Marshall Clemens" w:date="2018-10-19T07:56:00Z">
            <w:rPr>
              <w:rFonts w:ascii="Helvetica Neue" w:hAnsi="Helvetica Neue"/>
              <w:b/>
              <w:bCs/>
              <w:color w:val="000000"/>
              <w:spacing w:val="15"/>
            </w:rPr>
          </w:rPrChange>
        </w:rPr>
        <w:pPrChange w:id="1298" w:author="Marshall Clemens" w:date="2018-10-19T12:24:00Z">
          <w:pPr>
            <w:pStyle w:val="Heading5"/>
            <w:shd w:val="clear" w:color="auto" w:fill="FFFFFF"/>
            <w:spacing w:before="0"/>
          </w:pPr>
        </w:pPrChange>
      </w:pPr>
    </w:p>
    <w:p w14:paraId="4FAF7894" w14:textId="297CF456" w:rsidR="00026FD1" w:rsidRPr="00B3667B" w:rsidRDefault="00026FD1" w:rsidP="00666E9E">
      <w:pPr>
        <w:pStyle w:val="Heading5"/>
        <w:shd w:val="clear" w:color="auto" w:fill="FFFFFF"/>
        <w:tabs>
          <w:tab w:val="left" w:pos="6480"/>
        </w:tabs>
        <w:spacing w:before="0"/>
        <w:ind w:right="2790"/>
        <w:rPr>
          <w:rFonts w:ascii="Helvetica Neue" w:hAnsi="Helvetica Neue"/>
          <w:b/>
          <w:bCs/>
          <w:color w:val="auto"/>
          <w:spacing w:val="15"/>
          <w:rPrChange w:id="1299" w:author="Marshall Clemens" w:date="2018-10-19T07:56:00Z">
            <w:rPr>
              <w:rFonts w:ascii="Helvetica Neue" w:hAnsi="Helvetica Neue"/>
              <w:b/>
              <w:bCs/>
              <w:color w:val="000000"/>
              <w:spacing w:val="15"/>
            </w:rPr>
          </w:rPrChange>
        </w:rPr>
        <w:pPrChange w:id="1300" w:author="Marshall Clemens" w:date="2018-10-19T12:24:00Z">
          <w:pPr>
            <w:pStyle w:val="Heading5"/>
            <w:shd w:val="clear" w:color="auto" w:fill="FFFFFF"/>
            <w:spacing w:before="0"/>
          </w:pPr>
        </w:pPrChange>
      </w:pPr>
      <w:r w:rsidRPr="00B3667B">
        <w:rPr>
          <w:rFonts w:ascii="Helvetica Neue" w:hAnsi="Helvetica Neue"/>
          <w:b/>
          <w:bCs/>
          <w:color w:val="auto"/>
          <w:spacing w:val="15"/>
          <w:rPrChange w:id="1301" w:author="Marshall Clemens" w:date="2018-10-19T07:56:00Z">
            <w:rPr>
              <w:rFonts w:ascii="Helvetica Neue" w:hAnsi="Helvetica Neue"/>
              <w:b/>
              <w:bCs/>
              <w:color w:val="000000"/>
              <w:spacing w:val="15"/>
            </w:rPr>
          </w:rPrChange>
        </w:rPr>
        <w:t>John Rasmussen</w:t>
      </w:r>
    </w:p>
    <w:p w14:paraId="39B64116" w14:textId="77777777" w:rsidR="00026FD1" w:rsidRPr="00B3667B" w:rsidRDefault="00026FD1" w:rsidP="00666E9E">
      <w:pPr>
        <w:tabs>
          <w:tab w:val="left" w:pos="6480"/>
        </w:tabs>
        <w:ind w:right="2790"/>
        <w:rPr>
          <w:rPrChange w:id="1302" w:author="Marshall Clemens" w:date="2018-10-19T07:56:00Z">
            <w:rPr/>
          </w:rPrChange>
        </w:rPr>
        <w:pPrChange w:id="1303" w:author="Marshall Clemens" w:date="2018-10-19T12:24:00Z">
          <w:pPr/>
        </w:pPrChange>
      </w:pPr>
    </w:p>
    <w:p w14:paraId="60AEB5AF" w14:textId="77777777" w:rsidR="00026FD1" w:rsidRPr="00B3667B" w:rsidRDefault="00026FD1" w:rsidP="00666E9E">
      <w:pPr>
        <w:tabs>
          <w:tab w:val="left" w:pos="6480"/>
        </w:tabs>
        <w:ind w:right="2790"/>
        <w:rPr>
          <w:rFonts w:ascii="Times New Roman" w:eastAsia="Times New Roman" w:hAnsi="Times New Roman" w:cs="Times New Roman"/>
          <w:rPrChange w:id="1304" w:author="Marshall Clemens" w:date="2018-10-19T07:56:00Z">
            <w:rPr>
              <w:rFonts w:ascii="Times New Roman" w:eastAsia="Times New Roman" w:hAnsi="Times New Roman" w:cs="Times New Roman"/>
            </w:rPr>
          </w:rPrChange>
        </w:rPr>
        <w:pPrChange w:id="1305" w:author="Marshall Clemens" w:date="2018-10-19T12:24:00Z">
          <w:pPr/>
        </w:pPrChange>
      </w:pPr>
      <w:r w:rsidRPr="00B3667B">
        <w:rPr>
          <w:rFonts w:ascii="Helvetica Neue" w:eastAsia="Times New Roman" w:hAnsi="Helvetica Neue" w:cs="Times New Roman"/>
          <w:shd w:val="clear" w:color="auto" w:fill="FFFFFF"/>
          <w:rPrChange w:id="1306" w:author="Marshall Clemens" w:date="2018-10-19T07:56:00Z">
            <w:rPr>
              <w:rFonts w:ascii="Helvetica Neue" w:eastAsia="Times New Roman" w:hAnsi="Helvetica Neue" w:cs="Times New Roman"/>
              <w:color w:val="000000"/>
              <w:shd w:val="clear" w:color="auto" w:fill="FFFFFF"/>
            </w:rPr>
          </w:rPrChange>
        </w:rPr>
        <w:t>With a truly global career spanning 35 years and a natural knack for leadership, John is an inspiring business leader. He is an accomplished executive with extensive experience delivering business performance through leading and motivating multicultural teams. With expertise in strategy, marketing, operations, change leadership and performance management, John combines the ability to conceptualise and formulate strategy with a distinguished track record of operational and P&amp;L delivery. John is a co-founder and director of Nexial.</w:t>
      </w:r>
    </w:p>
    <w:p w14:paraId="44013EF5" w14:textId="77777777" w:rsidR="00026FD1" w:rsidRPr="00B3667B" w:rsidRDefault="00026FD1" w:rsidP="00666E9E">
      <w:pPr>
        <w:pStyle w:val="Heading5"/>
        <w:shd w:val="clear" w:color="auto" w:fill="FFFFFF"/>
        <w:tabs>
          <w:tab w:val="left" w:pos="6480"/>
        </w:tabs>
        <w:spacing w:before="0"/>
        <w:ind w:right="2790"/>
        <w:rPr>
          <w:rFonts w:ascii="Helvetica Neue" w:hAnsi="Helvetica Neue"/>
          <w:b/>
          <w:bCs/>
          <w:color w:val="auto"/>
          <w:spacing w:val="15"/>
          <w:rPrChange w:id="1307" w:author="Marshall Clemens" w:date="2018-10-19T07:56:00Z">
            <w:rPr>
              <w:rFonts w:ascii="Helvetica Neue" w:hAnsi="Helvetica Neue"/>
              <w:b/>
              <w:bCs/>
              <w:color w:val="000000"/>
              <w:spacing w:val="15"/>
            </w:rPr>
          </w:rPrChange>
        </w:rPr>
        <w:pPrChange w:id="1308" w:author="Marshall Clemens" w:date="2018-10-19T12:24:00Z">
          <w:pPr>
            <w:pStyle w:val="Heading5"/>
            <w:shd w:val="clear" w:color="auto" w:fill="FFFFFF"/>
            <w:spacing w:before="0"/>
          </w:pPr>
        </w:pPrChange>
      </w:pPr>
    </w:p>
    <w:p w14:paraId="5DD01157" w14:textId="51DF4935" w:rsidR="00026FD1" w:rsidRPr="00B3667B" w:rsidRDefault="00026FD1" w:rsidP="00666E9E">
      <w:pPr>
        <w:pStyle w:val="Heading5"/>
        <w:shd w:val="clear" w:color="auto" w:fill="FFFFFF"/>
        <w:tabs>
          <w:tab w:val="left" w:pos="6480"/>
        </w:tabs>
        <w:spacing w:before="0"/>
        <w:ind w:right="2790"/>
        <w:rPr>
          <w:rFonts w:ascii="Helvetica Neue" w:hAnsi="Helvetica Neue"/>
          <w:b/>
          <w:bCs/>
          <w:color w:val="auto"/>
          <w:spacing w:val="15"/>
          <w:rPrChange w:id="1309" w:author="Marshall Clemens" w:date="2018-10-19T07:56:00Z">
            <w:rPr>
              <w:rFonts w:ascii="Helvetica Neue" w:hAnsi="Helvetica Neue"/>
              <w:b/>
              <w:bCs/>
              <w:color w:val="000000"/>
              <w:spacing w:val="15"/>
            </w:rPr>
          </w:rPrChange>
        </w:rPr>
        <w:pPrChange w:id="1310" w:author="Marshall Clemens" w:date="2018-10-19T12:24:00Z">
          <w:pPr>
            <w:pStyle w:val="Heading5"/>
            <w:shd w:val="clear" w:color="auto" w:fill="FFFFFF"/>
            <w:spacing w:before="0"/>
          </w:pPr>
        </w:pPrChange>
      </w:pPr>
      <w:r w:rsidRPr="00B3667B">
        <w:rPr>
          <w:rFonts w:ascii="Helvetica Neue" w:hAnsi="Helvetica Neue"/>
          <w:b/>
          <w:bCs/>
          <w:color w:val="auto"/>
          <w:spacing w:val="15"/>
          <w:rPrChange w:id="1311" w:author="Marshall Clemens" w:date="2018-10-19T07:56:00Z">
            <w:rPr>
              <w:rFonts w:ascii="Helvetica Neue" w:hAnsi="Helvetica Neue"/>
              <w:b/>
              <w:bCs/>
              <w:color w:val="000000"/>
              <w:spacing w:val="15"/>
            </w:rPr>
          </w:rPrChange>
        </w:rPr>
        <w:t>Bonita Craig</w:t>
      </w:r>
    </w:p>
    <w:p w14:paraId="7E08600D" w14:textId="77777777" w:rsidR="00026FD1" w:rsidRPr="00B3667B" w:rsidRDefault="00026FD1" w:rsidP="00666E9E">
      <w:pPr>
        <w:tabs>
          <w:tab w:val="left" w:pos="6480"/>
        </w:tabs>
        <w:ind w:right="2790"/>
        <w:rPr>
          <w:rPrChange w:id="1312" w:author="Marshall Clemens" w:date="2018-10-19T07:56:00Z">
            <w:rPr/>
          </w:rPrChange>
        </w:rPr>
        <w:pPrChange w:id="1313" w:author="Marshall Clemens" w:date="2018-10-19T12:24:00Z">
          <w:pPr/>
        </w:pPrChange>
      </w:pPr>
    </w:p>
    <w:p w14:paraId="37E7C78D" w14:textId="77777777" w:rsidR="00026FD1" w:rsidRPr="00B3667B" w:rsidRDefault="00026FD1" w:rsidP="00666E9E">
      <w:pPr>
        <w:tabs>
          <w:tab w:val="left" w:pos="6480"/>
        </w:tabs>
        <w:ind w:right="2790"/>
        <w:rPr>
          <w:rFonts w:ascii="Times New Roman" w:eastAsia="Times New Roman" w:hAnsi="Times New Roman" w:cs="Times New Roman"/>
          <w:rPrChange w:id="1314" w:author="Marshall Clemens" w:date="2018-10-19T07:56:00Z">
            <w:rPr>
              <w:rFonts w:ascii="Times New Roman" w:eastAsia="Times New Roman" w:hAnsi="Times New Roman" w:cs="Times New Roman"/>
            </w:rPr>
          </w:rPrChange>
        </w:rPr>
        <w:pPrChange w:id="1315" w:author="Marshall Clemens" w:date="2018-10-19T12:24:00Z">
          <w:pPr/>
        </w:pPrChange>
      </w:pPr>
      <w:r w:rsidRPr="00B3667B">
        <w:rPr>
          <w:rFonts w:ascii="Helvetica Neue" w:eastAsia="Times New Roman" w:hAnsi="Helvetica Neue" w:cs="Times New Roman"/>
          <w:shd w:val="clear" w:color="auto" w:fill="FFFFFF"/>
          <w:rPrChange w:id="1316" w:author="Marshall Clemens" w:date="2018-10-19T07:56:00Z">
            <w:rPr>
              <w:rFonts w:ascii="Helvetica Neue" w:eastAsia="Times New Roman" w:hAnsi="Helvetica Neue" w:cs="Times New Roman"/>
              <w:color w:val="000000"/>
              <w:shd w:val="clear" w:color="auto" w:fill="FFFFFF"/>
            </w:rPr>
          </w:rPrChange>
        </w:rPr>
        <w:t>A seasoned management consultant, Bonita is well-versed in taking new services and offerings to market whilst also managing successful client relationships through the course of service delivery. She is particularly adept in coaching and training team members to support new business growth.</w:t>
      </w:r>
    </w:p>
    <w:p w14:paraId="5BF7656A" w14:textId="2D04C995"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b/>
          <w:rPrChange w:id="1317" w:author="Marshall Clemens" w:date="2018-10-19T07:56:00Z">
            <w:rPr>
              <w:rFonts w:ascii="Helvetica Neue" w:hAnsi="Helvetica Neue"/>
              <w:b/>
              <w:color w:val="404040"/>
            </w:rPr>
          </w:rPrChange>
        </w:rPr>
        <w:pPrChange w:id="1318" w:author="Marshall Clemens" w:date="2018-10-19T12:24:00Z">
          <w:pPr>
            <w:shd w:val="clear" w:color="auto" w:fill="FFFFFF"/>
            <w:spacing w:before="100" w:beforeAutospacing="1" w:after="100" w:afterAutospacing="1"/>
          </w:pPr>
        </w:pPrChange>
      </w:pPr>
    </w:p>
    <w:p w14:paraId="2BB62E2D" w14:textId="77777777" w:rsidR="00026FD1" w:rsidRPr="00B3667B" w:rsidRDefault="00026FD1" w:rsidP="00666E9E">
      <w:pPr>
        <w:shd w:val="clear" w:color="auto" w:fill="FFFFFF"/>
        <w:tabs>
          <w:tab w:val="left" w:pos="6480"/>
        </w:tabs>
        <w:spacing w:before="100" w:beforeAutospacing="1" w:after="100" w:afterAutospacing="1"/>
        <w:ind w:right="2790"/>
        <w:rPr>
          <w:rFonts w:ascii="Helvetica Neue" w:hAnsi="Helvetica Neue"/>
          <w:b/>
          <w:rPrChange w:id="1319" w:author="Marshall Clemens" w:date="2018-10-19T07:56:00Z">
            <w:rPr>
              <w:rFonts w:ascii="Helvetica Neue" w:hAnsi="Helvetica Neue"/>
              <w:b/>
              <w:color w:val="404040"/>
            </w:rPr>
          </w:rPrChange>
        </w:rPr>
        <w:pPrChange w:id="1320" w:author="Marshall Clemens" w:date="2018-10-19T12:24:00Z">
          <w:pPr>
            <w:shd w:val="clear" w:color="auto" w:fill="FFFFFF"/>
            <w:spacing w:before="100" w:beforeAutospacing="1" w:after="100" w:afterAutospacing="1"/>
          </w:pPr>
        </w:pPrChange>
      </w:pPr>
    </w:p>
    <w:p w14:paraId="5CE4DAC8" w14:textId="32D1A476" w:rsidR="00281986" w:rsidRPr="00B3667B" w:rsidRDefault="00281986" w:rsidP="00666E9E">
      <w:pPr>
        <w:tabs>
          <w:tab w:val="left" w:pos="6480"/>
        </w:tabs>
        <w:ind w:right="2790"/>
        <w:rPr>
          <w:b/>
          <w:sz w:val="32"/>
          <w:szCs w:val="32"/>
          <w:u w:val="single"/>
          <w:rPrChange w:id="1321" w:author="Marshall Clemens" w:date="2018-10-19T07:56:00Z">
            <w:rPr>
              <w:b/>
              <w:sz w:val="32"/>
              <w:szCs w:val="32"/>
              <w:u w:val="single"/>
            </w:rPr>
          </w:rPrChange>
        </w:rPr>
        <w:pPrChange w:id="1322" w:author="Marshall Clemens" w:date="2018-10-19T12:24:00Z">
          <w:pPr/>
        </w:pPrChange>
      </w:pPr>
    </w:p>
    <w:p w14:paraId="2F9F05B4" w14:textId="77777777" w:rsidR="00026FD1" w:rsidRPr="00B3667B" w:rsidRDefault="00026FD1" w:rsidP="00666E9E">
      <w:pPr>
        <w:tabs>
          <w:tab w:val="left" w:pos="6480"/>
        </w:tabs>
        <w:ind w:right="2790"/>
        <w:rPr>
          <w:b/>
          <w:sz w:val="32"/>
          <w:szCs w:val="32"/>
          <w:u w:val="single"/>
          <w:rPrChange w:id="1323" w:author="Marshall Clemens" w:date="2018-10-19T07:56:00Z">
            <w:rPr>
              <w:b/>
              <w:sz w:val="32"/>
              <w:szCs w:val="32"/>
              <w:u w:val="single"/>
            </w:rPr>
          </w:rPrChange>
        </w:rPr>
        <w:pPrChange w:id="1324" w:author="Marshall Clemens" w:date="2018-10-19T12:24:00Z">
          <w:pPr/>
        </w:pPrChange>
      </w:pPr>
    </w:p>
    <w:sectPr w:rsidR="00026FD1" w:rsidRPr="00B3667B" w:rsidSect="00C13124">
      <w:headerReference w:type="even" r:id="rId7"/>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0B5EF" w14:textId="77777777" w:rsidR="00A7146A" w:rsidRDefault="00A7146A" w:rsidP="003D6CA1">
      <w:r>
        <w:separator/>
      </w:r>
    </w:p>
  </w:endnote>
  <w:endnote w:type="continuationSeparator" w:id="0">
    <w:p w14:paraId="0E3E37D4" w14:textId="77777777" w:rsidR="00A7146A" w:rsidRDefault="00A7146A" w:rsidP="003D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AB29" w14:textId="77777777" w:rsidR="00A7146A" w:rsidRDefault="00A7146A" w:rsidP="003D6CA1">
      <w:r>
        <w:separator/>
      </w:r>
    </w:p>
  </w:footnote>
  <w:footnote w:type="continuationSeparator" w:id="0">
    <w:p w14:paraId="45F6ED90" w14:textId="77777777" w:rsidR="00A7146A" w:rsidRDefault="00A7146A" w:rsidP="003D6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8566" w14:textId="77777777" w:rsidR="000D662B" w:rsidRDefault="000D6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E2A0" w14:textId="77777777" w:rsidR="000D662B" w:rsidRDefault="000D66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BB3B2" w14:textId="77777777" w:rsidR="000D662B" w:rsidRDefault="000D6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025"/>
    <w:multiLevelType w:val="hybridMultilevel"/>
    <w:tmpl w:val="205E02DE"/>
    <w:lvl w:ilvl="0" w:tplc="491C1028">
      <w:numFmt w:val="bullet"/>
      <w:lvlText w:val="-"/>
      <w:lvlJc w:val="left"/>
      <w:pPr>
        <w:ind w:left="720" w:hanging="360"/>
      </w:pPr>
      <w:rPr>
        <w:rFonts w:ascii="Helvetica Neue" w:eastAsiaTheme="minorHAnsi" w:hAnsi="Helvetica Neue"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20E9E"/>
    <w:multiLevelType w:val="multilevel"/>
    <w:tmpl w:val="F9F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C2E"/>
    <w:multiLevelType w:val="multilevel"/>
    <w:tmpl w:val="E61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1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07"/>
    <w:rsid w:val="00026FD1"/>
    <w:rsid w:val="000762B8"/>
    <w:rsid w:val="000D662B"/>
    <w:rsid w:val="001E2422"/>
    <w:rsid w:val="00264E5A"/>
    <w:rsid w:val="00272D6E"/>
    <w:rsid w:val="00281986"/>
    <w:rsid w:val="002E0A61"/>
    <w:rsid w:val="00311E07"/>
    <w:rsid w:val="00374141"/>
    <w:rsid w:val="003D6CA1"/>
    <w:rsid w:val="00504857"/>
    <w:rsid w:val="00543F80"/>
    <w:rsid w:val="005D479C"/>
    <w:rsid w:val="00666E9E"/>
    <w:rsid w:val="006A05DF"/>
    <w:rsid w:val="006B30E0"/>
    <w:rsid w:val="006D0E3B"/>
    <w:rsid w:val="007770E8"/>
    <w:rsid w:val="0081655D"/>
    <w:rsid w:val="0083251E"/>
    <w:rsid w:val="00844BF9"/>
    <w:rsid w:val="0089667A"/>
    <w:rsid w:val="008D4178"/>
    <w:rsid w:val="00923258"/>
    <w:rsid w:val="0097695D"/>
    <w:rsid w:val="00A7146A"/>
    <w:rsid w:val="00AA3015"/>
    <w:rsid w:val="00B3667B"/>
    <w:rsid w:val="00B6226B"/>
    <w:rsid w:val="00BA3A61"/>
    <w:rsid w:val="00C13124"/>
    <w:rsid w:val="00D93E07"/>
    <w:rsid w:val="00DA7AF5"/>
    <w:rsid w:val="00DB1E7D"/>
    <w:rsid w:val="00DF6FC1"/>
    <w:rsid w:val="00E20C9B"/>
    <w:rsid w:val="00E60A84"/>
    <w:rsid w:val="00E702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20C3D"/>
  <w15:chartTrackingRefBased/>
  <w15:docId w15:val="{615297C1-EC29-A544-9BB8-0754ABC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8198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28198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E07"/>
    <w:rPr>
      <w:rFonts w:ascii="Courier New" w:eastAsia="Times New Roman" w:hAnsi="Courier New" w:cs="Courier New"/>
      <w:sz w:val="20"/>
      <w:szCs w:val="20"/>
    </w:rPr>
  </w:style>
  <w:style w:type="paragraph" w:styleId="NormalWeb">
    <w:name w:val="Normal (Web)"/>
    <w:basedOn w:val="Normal"/>
    <w:uiPriority w:val="99"/>
    <w:semiHidden/>
    <w:unhideWhenUsed/>
    <w:rsid w:val="00311E07"/>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281986"/>
    <w:rPr>
      <w:rFonts w:ascii="Times New Roman" w:eastAsia="Times New Roman" w:hAnsi="Times New Roman" w:cs="Times New Roman"/>
      <w:b/>
      <w:bCs/>
    </w:rPr>
  </w:style>
  <w:style w:type="paragraph" w:customStyle="1" w:styleId="about-us-p">
    <w:name w:val="about-us-p"/>
    <w:basedOn w:val="Normal"/>
    <w:rsid w:val="00281986"/>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rsid w:val="00281986"/>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3D6CA1"/>
    <w:pPr>
      <w:tabs>
        <w:tab w:val="center" w:pos="4680"/>
        <w:tab w:val="right" w:pos="9360"/>
      </w:tabs>
    </w:pPr>
  </w:style>
  <w:style w:type="character" w:customStyle="1" w:styleId="HeaderChar">
    <w:name w:val="Header Char"/>
    <w:basedOn w:val="DefaultParagraphFont"/>
    <w:link w:val="Header"/>
    <w:uiPriority w:val="99"/>
    <w:rsid w:val="003D6CA1"/>
  </w:style>
  <w:style w:type="paragraph" w:styleId="Footer">
    <w:name w:val="footer"/>
    <w:basedOn w:val="Normal"/>
    <w:link w:val="FooterChar"/>
    <w:uiPriority w:val="99"/>
    <w:unhideWhenUsed/>
    <w:rsid w:val="003D6CA1"/>
    <w:pPr>
      <w:tabs>
        <w:tab w:val="center" w:pos="4680"/>
        <w:tab w:val="right" w:pos="9360"/>
      </w:tabs>
    </w:pPr>
  </w:style>
  <w:style w:type="character" w:customStyle="1" w:styleId="FooterChar">
    <w:name w:val="Footer Char"/>
    <w:basedOn w:val="DefaultParagraphFont"/>
    <w:link w:val="Footer"/>
    <w:uiPriority w:val="99"/>
    <w:rsid w:val="003D6CA1"/>
  </w:style>
  <w:style w:type="paragraph" w:styleId="ListParagraph">
    <w:name w:val="List Paragraph"/>
    <w:basedOn w:val="Normal"/>
    <w:uiPriority w:val="34"/>
    <w:qFormat/>
    <w:rsid w:val="00816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1183">
      <w:bodyDiv w:val="1"/>
      <w:marLeft w:val="0"/>
      <w:marRight w:val="0"/>
      <w:marTop w:val="0"/>
      <w:marBottom w:val="0"/>
      <w:divBdr>
        <w:top w:val="none" w:sz="0" w:space="0" w:color="auto"/>
        <w:left w:val="none" w:sz="0" w:space="0" w:color="auto"/>
        <w:bottom w:val="none" w:sz="0" w:space="0" w:color="auto"/>
        <w:right w:val="none" w:sz="0" w:space="0" w:color="auto"/>
      </w:divBdr>
    </w:div>
    <w:div w:id="103575035">
      <w:bodyDiv w:val="1"/>
      <w:marLeft w:val="0"/>
      <w:marRight w:val="0"/>
      <w:marTop w:val="0"/>
      <w:marBottom w:val="0"/>
      <w:divBdr>
        <w:top w:val="none" w:sz="0" w:space="0" w:color="auto"/>
        <w:left w:val="none" w:sz="0" w:space="0" w:color="auto"/>
        <w:bottom w:val="none" w:sz="0" w:space="0" w:color="auto"/>
        <w:right w:val="none" w:sz="0" w:space="0" w:color="auto"/>
      </w:divBdr>
    </w:div>
    <w:div w:id="167792509">
      <w:bodyDiv w:val="1"/>
      <w:marLeft w:val="0"/>
      <w:marRight w:val="0"/>
      <w:marTop w:val="0"/>
      <w:marBottom w:val="0"/>
      <w:divBdr>
        <w:top w:val="none" w:sz="0" w:space="0" w:color="auto"/>
        <w:left w:val="none" w:sz="0" w:space="0" w:color="auto"/>
        <w:bottom w:val="none" w:sz="0" w:space="0" w:color="auto"/>
        <w:right w:val="none" w:sz="0" w:space="0" w:color="auto"/>
      </w:divBdr>
    </w:div>
    <w:div w:id="176307112">
      <w:bodyDiv w:val="1"/>
      <w:marLeft w:val="0"/>
      <w:marRight w:val="0"/>
      <w:marTop w:val="0"/>
      <w:marBottom w:val="0"/>
      <w:divBdr>
        <w:top w:val="none" w:sz="0" w:space="0" w:color="auto"/>
        <w:left w:val="none" w:sz="0" w:space="0" w:color="auto"/>
        <w:bottom w:val="none" w:sz="0" w:space="0" w:color="auto"/>
        <w:right w:val="none" w:sz="0" w:space="0" w:color="auto"/>
      </w:divBdr>
    </w:div>
    <w:div w:id="268894616">
      <w:bodyDiv w:val="1"/>
      <w:marLeft w:val="0"/>
      <w:marRight w:val="0"/>
      <w:marTop w:val="0"/>
      <w:marBottom w:val="0"/>
      <w:divBdr>
        <w:top w:val="none" w:sz="0" w:space="0" w:color="auto"/>
        <w:left w:val="none" w:sz="0" w:space="0" w:color="auto"/>
        <w:bottom w:val="none" w:sz="0" w:space="0" w:color="auto"/>
        <w:right w:val="none" w:sz="0" w:space="0" w:color="auto"/>
      </w:divBdr>
    </w:div>
    <w:div w:id="349377714">
      <w:bodyDiv w:val="1"/>
      <w:marLeft w:val="0"/>
      <w:marRight w:val="0"/>
      <w:marTop w:val="0"/>
      <w:marBottom w:val="0"/>
      <w:divBdr>
        <w:top w:val="none" w:sz="0" w:space="0" w:color="auto"/>
        <w:left w:val="none" w:sz="0" w:space="0" w:color="auto"/>
        <w:bottom w:val="none" w:sz="0" w:space="0" w:color="auto"/>
        <w:right w:val="none" w:sz="0" w:space="0" w:color="auto"/>
      </w:divBdr>
    </w:div>
    <w:div w:id="473260702">
      <w:bodyDiv w:val="1"/>
      <w:marLeft w:val="0"/>
      <w:marRight w:val="0"/>
      <w:marTop w:val="0"/>
      <w:marBottom w:val="0"/>
      <w:divBdr>
        <w:top w:val="none" w:sz="0" w:space="0" w:color="auto"/>
        <w:left w:val="none" w:sz="0" w:space="0" w:color="auto"/>
        <w:bottom w:val="none" w:sz="0" w:space="0" w:color="auto"/>
        <w:right w:val="none" w:sz="0" w:space="0" w:color="auto"/>
      </w:divBdr>
    </w:div>
    <w:div w:id="486019872">
      <w:bodyDiv w:val="1"/>
      <w:marLeft w:val="0"/>
      <w:marRight w:val="0"/>
      <w:marTop w:val="0"/>
      <w:marBottom w:val="0"/>
      <w:divBdr>
        <w:top w:val="none" w:sz="0" w:space="0" w:color="auto"/>
        <w:left w:val="none" w:sz="0" w:space="0" w:color="auto"/>
        <w:bottom w:val="none" w:sz="0" w:space="0" w:color="auto"/>
        <w:right w:val="none" w:sz="0" w:space="0" w:color="auto"/>
      </w:divBdr>
    </w:div>
    <w:div w:id="539366886">
      <w:bodyDiv w:val="1"/>
      <w:marLeft w:val="0"/>
      <w:marRight w:val="0"/>
      <w:marTop w:val="0"/>
      <w:marBottom w:val="0"/>
      <w:divBdr>
        <w:top w:val="none" w:sz="0" w:space="0" w:color="auto"/>
        <w:left w:val="none" w:sz="0" w:space="0" w:color="auto"/>
        <w:bottom w:val="none" w:sz="0" w:space="0" w:color="auto"/>
        <w:right w:val="none" w:sz="0" w:space="0" w:color="auto"/>
      </w:divBdr>
    </w:div>
    <w:div w:id="557085805">
      <w:bodyDiv w:val="1"/>
      <w:marLeft w:val="0"/>
      <w:marRight w:val="0"/>
      <w:marTop w:val="0"/>
      <w:marBottom w:val="0"/>
      <w:divBdr>
        <w:top w:val="none" w:sz="0" w:space="0" w:color="auto"/>
        <w:left w:val="none" w:sz="0" w:space="0" w:color="auto"/>
        <w:bottom w:val="none" w:sz="0" w:space="0" w:color="auto"/>
        <w:right w:val="none" w:sz="0" w:space="0" w:color="auto"/>
      </w:divBdr>
    </w:div>
    <w:div w:id="600798285">
      <w:bodyDiv w:val="1"/>
      <w:marLeft w:val="0"/>
      <w:marRight w:val="0"/>
      <w:marTop w:val="0"/>
      <w:marBottom w:val="0"/>
      <w:divBdr>
        <w:top w:val="none" w:sz="0" w:space="0" w:color="auto"/>
        <w:left w:val="none" w:sz="0" w:space="0" w:color="auto"/>
        <w:bottom w:val="none" w:sz="0" w:space="0" w:color="auto"/>
        <w:right w:val="none" w:sz="0" w:space="0" w:color="auto"/>
      </w:divBdr>
    </w:div>
    <w:div w:id="670791737">
      <w:bodyDiv w:val="1"/>
      <w:marLeft w:val="0"/>
      <w:marRight w:val="0"/>
      <w:marTop w:val="0"/>
      <w:marBottom w:val="0"/>
      <w:divBdr>
        <w:top w:val="none" w:sz="0" w:space="0" w:color="auto"/>
        <w:left w:val="none" w:sz="0" w:space="0" w:color="auto"/>
        <w:bottom w:val="none" w:sz="0" w:space="0" w:color="auto"/>
        <w:right w:val="none" w:sz="0" w:space="0" w:color="auto"/>
      </w:divBdr>
    </w:div>
    <w:div w:id="671837519">
      <w:bodyDiv w:val="1"/>
      <w:marLeft w:val="0"/>
      <w:marRight w:val="0"/>
      <w:marTop w:val="0"/>
      <w:marBottom w:val="0"/>
      <w:divBdr>
        <w:top w:val="none" w:sz="0" w:space="0" w:color="auto"/>
        <w:left w:val="none" w:sz="0" w:space="0" w:color="auto"/>
        <w:bottom w:val="none" w:sz="0" w:space="0" w:color="auto"/>
        <w:right w:val="none" w:sz="0" w:space="0" w:color="auto"/>
      </w:divBdr>
    </w:div>
    <w:div w:id="758869100">
      <w:bodyDiv w:val="1"/>
      <w:marLeft w:val="0"/>
      <w:marRight w:val="0"/>
      <w:marTop w:val="0"/>
      <w:marBottom w:val="0"/>
      <w:divBdr>
        <w:top w:val="none" w:sz="0" w:space="0" w:color="auto"/>
        <w:left w:val="none" w:sz="0" w:space="0" w:color="auto"/>
        <w:bottom w:val="none" w:sz="0" w:space="0" w:color="auto"/>
        <w:right w:val="none" w:sz="0" w:space="0" w:color="auto"/>
      </w:divBdr>
    </w:div>
    <w:div w:id="770202790">
      <w:bodyDiv w:val="1"/>
      <w:marLeft w:val="0"/>
      <w:marRight w:val="0"/>
      <w:marTop w:val="0"/>
      <w:marBottom w:val="0"/>
      <w:divBdr>
        <w:top w:val="none" w:sz="0" w:space="0" w:color="auto"/>
        <w:left w:val="none" w:sz="0" w:space="0" w:color="auto"/>
        <w:bottom w:val="none" w:sz="0" w:space="0" w:color="auto"/>
        <w:right w:val="none" w:sz="0" w:space="0" w:color="auto"/>
      </w:divBdr>
    </w:div>
    <w:div w:id="784545428">
      <w:bodyDiv w:val="1"/>
      <w:marLeft w:val="0"/>
      <w:marRight w:val="0"/>
      <w:marTop w:val="0"/>
      <w:marBottom w:val="0"/>
      <w:divBdr>
        <w:top w:val="none" w:sz="0" w:space="0" w:color="auto"/>
        <w:left w:val="none" w:sz="0" w:space="0" w:color="auto"/>
        <w:bottom w:val="none" w:sz="0" w:space="0" w:color="auto"/>
        <w:right w:val="none" w:sz="0" w:space="0" w:color="auto"/>
      </w:divBdr>
    </w:div>
    <w:div w:id="791439573">
      <w:bodyDiv w:val="1"/>
      <w:marLeft w:val="0"/>
      <w:marRight w:val="0"/>
      <w:marTop w:val="0"/>
      <w:marBottom w:val="0"/>
      <w:divBdr>
        <w:top w:val="none" w:sz="0" w:space="0" w:color="auto"/>
        <w:left w:val="none" w:sz="0" w:space="0" w:color="auto"/>
        <w:bottom w:val="none" w:sz="0" w:space="0" w:color="auto"/>
        <w:right w:val="none" w:sz="0" w:space="0" w:color="auto"/>
      </w:divBdr>
    </w:div>
    <w:div w:id="814032264">
      <w:bodyDiv w:val="1"/>
      <w:marLeft w:val="0"/>
      <w:marRight w:val="0"/>
      <w:marTop w:val="0"/>
      <w:marBottom w:val="0"/>
      <w:divBdr>
        <w:top w:val="none" w:sz="0" w:space="0" w:color="auto"/>
        <w:left w:val="none" w:sz="0" w:space="0" w:color="auto"/>
        <w:bottom w:val="none" w:sz="0" w:space="0" w:color="auto"/>
        <w:right w:val="none" w:sz="0" w:space="0" w:color="auto"/>
      </w:divBdr>
    </w:div>
    <w:div w:id="847796684">
      <w:bodyDiv w:val="1"/>
      <w:marLeft w:val="0"/>
      <w:marRight w:val="0"/>
      <w:marTop w:val="0"/>
      <w:marBottom w:val="0"/>
      <w:divBdr>
        <w:top w:val="none" w:sz="0" w:space="0" w:color="auto"/>
        <w:left w:val="none" w:sz="0" w:space="0" w:color="auto"/>
        <w:bottom w:val="none" w:sz="0" w:space="0" w:color="auto"/>
        <w:right w:val="none" w:sz="0" w:space="0" w:color="auto"/>
      </w:divBdr>
    </w:div>
    <w:div w:id="971834653">
      <w:bodyDiv w:val="1"/>
      <w:marLeft w:val="0"/>
      <w:marRight w:val="0"/>
      <w:marTop w:val="0"/>
      <w:marBottom w:val="0"/>
      <w:divBdr>
        <w:top w:val="none" w:sz="0" w:space="0" w:color="auto"/>
        <w:left w:val="none" w:sz="0" w:space="0" w:color="auto"/>
        <w:bottom w:val="none" w:sz="0" w:space="0" w:color="auto"/>
        <w:right w:val="none" w:sz="0" w:space="0" w:color="auto"/>
      </w:divBdr>
    </w:div>
    <w:div w:id="986321063">
      <w:bodyDiv w:val="1"/>
      <w:marLeft w:val="0"/>
      <w:marRight w:val="0"/>
      <w:marTop w:val="0"/>
      <w:marBottom w:val="0"/>
      <w:divBdr>
        <w:top w:val="none" w:sz="0" w:space="0" w:color="auto"/>
        <w:left w:val="none" w:sz="0" w:space="0" w:color="auto"/>
        <w:bottom w:val="none" w:sz="0" w:space="0" w:color="auto"/>
        <w:right w:val="none" w:sz="0" w:space="0" w:color="auto"/>
      </w:divBdr>
    </w:div>
    <w:div w:id="1039085175">
      <w:bodyDiv w:val="1"/>
      <w:marLeft w:val="0"/>
      <w:marRight w:val="0"/>
      <w:marTop w:val="0"/>
      <w:marBottom w:val="0"/>
      <w:divBdr>
        <w:top w:val="none" w:sz="0" w:space="0" w:color="auto"/>
        <w:left w:val="none" w:sz="0" w:space="0" w:color="auto"/>
        <w:bottom w:val="none" w:sz="0" w:space="0" w:color="auto"/>
        <w:right w:val="none" w:sz="0" w:space="0" w:color="auto"/>
      </w:divBdr>
    </w:div>
    <w:div w:id="1075589660">
      <w:bodyDiv w:val="1"/>
      <w:marLeft w:val="0"/>
      <w:marRight w:val="0"/>
      <w:marTop w:val="0"/>
      <w:marBottom w:val="0"/>
      <w:divBdr>
        <w:top w:val="none" w:sz="0" w:space="0" w:color="auto"/>
        <w:left w:val="none" w:sz="0" w:space="0" w:color="auto"/>
        <w:bottom w:val="none" w:sz="0" w:space="0" w:color="auto"/>
        <w:right w:val="none" w:sz="0" w:space="0" w:color="auto"/>
      </w:divBdr>
    </w:div>
    <w:div w:id="1120031896">
      <w:bodyDiv w:val="1"/>
      <w:marLeft w:val="0"/>
      <w:marRight w:val="0"/>
      <w:marTop w:val="0"/>
      <w:marBottom w:val="0"/>
      <w:divBdr>
        <w:top w:val="none" w:sz="0" w:space="0" w:color="auto"/>
        <w:left w:val="none" w:sz="0" w:space="0" w:color="auto"/>
        <w:bottom w:val="none" w:sz="0" w:space="0" w:color="auto"/>
        <w:right w:val="none" w:sz="0" w:space="0" w:color="auto"/>
      </w:divBdr>
    </w:div>
    <w:div w:id="1133870735">
      <w:bodyDiv w:val="1"/>
      <w:marLeft w:val="0"/>
      <w:marRight w:val="0"/>
      <w:marTop w:val="0"/>
      <w:marBottom w:val="0"/>
      <w:divBdr>
        <w:top w:val="none" w:sz="0" w:space="0" w:color="auto"/>
        <w:left w:val="none" w:sz="0" w:space="0" w:color="auto"/>
        <w:bottom w:val="none" w:sz="0" w:space="0" w:color="auto"/>
        <w:right w:val="none" w:sz="0" w:space="0" w:color="auto"/>
      </w:divBdr>
      <w:divsChild>
        <w:div w:id="1045062284">
          <w:marLeft w:val="-225"/>
          <w:marRight w:val="-225"/>
          <w:marTop w:val="0"/>
          <w:marBottom w:val="0"/>
          <w:divBdr>
            <w:top w:val="none" w:sz="0" w:space="0" w:color="auto"/>
            <w:left w:val="none" w:sz="0" w:space="0" w:color="auto"/>
            <w:bottom w:val="none" w:sz="0" w:space="0" w:color="auto"/>
            <w:right w:val="none" w:sz="0" w:space="0" w:color="auto"/>
          </w:divBdr>
          <w:divsChild>
            <w:div w:id="14369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0451">
      <w:bodyDiv w:val="1"/>
      <w:marLeft w:val="0"/>
      <w:marRight w:val="0"/>
      <w:marTop w:val="0"/>
      <w:marBottom w:val="0"/>
      <w:divBdr>
        <w:top w:val="none" w:sz="0" w:space="0" w:color="auto"/>
        <w:left w:val="none" w:sz="0" w:space="0" w:color="auto"/>
        <w:bottom w:val="none" w:sz="0" w:space="0" w:color="auto"/>
        <w:right w:val="none" w:sz="0" w:space="0" w:color="auto"/>
      </w:divBdr>
    </w:div>
    <w:div w:id="1188060438">
      <w:bodyDiv w:val="1"/>
      <w:marLeft w:val="0"/>
      <w:marRight w:val="0"/>
      <w:marTop w:val="0"/>
      <w:marBottom w:val="0"/>
      <w:divBdr>
        <w:top w:val="none" w:sz="0" w:space="0" w:color="auto"/>
        <w:left w:val="none" w:sz="0" w:space="0" w:color="auto"/>
        <w:bottom w:val="none" w:sz="0" w:space="0" w:color="auto"/>
        <w:right w:val="none" w:sz="0" w:space="0" w:color="auto"/>
      </w:divBdr>
    </w:div>
    <w:div w:id="1245721558">
      <w:bodyDiv w:val="1"/>
      <w:marLeft w:val="0"/>
      <w:marRight w:val="0"/>
      <w:marTop w:val="0"/>
      <w:marBottom w:val="0"/>
      <w:divBdr>
        <w:top w:val="none" w:sz="0" w:space="0" w:color="auto"/>
        <w:left w:val="none" w:sz="0" w:space="0" w:color="auto"/>
        <w:bottom w:val="none" w:sz="0" w:space="0" w:color="auto"/>
        <w:right w:val="none" w:sz="0" w:space="0" w:color="auto"/>
      </w:divBdr>
      <w:divsChild>
        <w:div w:id="754976744">
          <w:marLeft w:val="-225"/>
          <w:marRight w:val="-225"/>
          <w:marTop w:val="0"/>
          <w:marBottom w:val="0"/>
          <w:divBdr>
            <w:top w:val="none" w:sz="0" w:space="0" w:color="auto"/>
            <w:left w:val="none" w:sz="0" w:space="0" w:color="auto"/>
            <w:bottom w:val="none" w:sz="0" w:space="0" w:color="auto"/>
            <w:right w:val="none" w:sz="0" w:space="0" w:color="auto"/>
          </w:divBdr>
          <w:divsChild>
            <w:div w:id="17822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139">
      <w:bodyDiv w:val="1"/>
      <w:marLeft w:val="0"/>
      <w:marRight w:val="0"/>
      <w:marTop w:val="0"/>
      <w:marBottom w:val="0"/>
      <w:divBdr>
        <w:top w:val="none" w:sz="0" w:space="0" w:color="auto"/>
        <w:left w:val="none" w:sz="0" w:space="0" w:color="auto"/>
        <w:bottom w:val="none" w:sz="0" w:space="0" w:color="auto"/>
        <w:right w:val="none" w:sz="0" w:space="0" w:color="auto"/>
      </w:divBdr>
    </w:div>
    <w:div w:id="1308321363">
      <w:bodyDiv w:val="1"/>
      <w:marLeft w:val="0"/>
      <w:marRight w:val="0"/>
      <w:marTop w:val="0"/>
      <w:marBottom w:val="0"/>
      <w:divBdr>
        <w:top w:val="none" w:sz="0" w:space="0" w:color="auto"/>
        <w:left w:val="none" w:sz="0" w:space="0" w:color="auto"/>
        <w:bottom w:val="none" w:sz="0" w:space="0" w:color="auto"/>
        <w:right w:val="none" w:sz="0" w:space="0" w:color="auto"/>
      </w:divBdr>
    </w:div>
    <w:div w:id="1346714275">
      <w:bodyDiv w:val="1"/>
      <w:marLeft w:val="0"/>
      <w:marRight w:val="0"/>
      <w:marTop w:val="0"/>
      <w:marBottom w:val="0"/>
      <w:divBdr>
        <w:top w:val="none" w:sz="0" w:space="0" w:color="auto"/>
        <w:left w:val="none" w:sz="0" w:space="0" w:color="auto"/>
        <w:bottom w:val="none" w:sz="0" w:space="0" w:color="auto"/>
        <w:right w:val="none" w:sz="0" w:space="0" w:color="auto"/>
      </w:divBdr>
    </w:div>
    <w:div w:id="1372413369">
      <w:bodyDiv w:val="1"/>
      <w:marLeft w:val="0"/>
      <w:marRight w:val="0"/>
      <w:marTop w:val="0"/>
      <w:marBottom w:val="0"/>
      <w:divBdr>
        <w:top w:val="none" w:sz="0" w:space="0" w:color="auto"/>
        <w:left w:val="none" w:sz="0" w:space="0" w:color="auto"/>
        <w:bottom w:val="none" w:sz="0" w:space="0" w:color="auto"/>
        <w:right w:val="none" w:sz="0" w:space="0" w:color="auto"/>
      </w:divBdr>
    </w:div>
    <w:div w:id="1406681572">
      <w:bodyDiv w:val="1"/>
      <w:marLeft w:val="0"/>
      <w:marRight w:val="0"/>
      <w:marTop w:val="0"/>
      <w:marBottom w:val="0"/>
      <w:divBdr>
        <w:top w:val="none" w:sz="0" w:space="0" w:color="auto"/>
        <w:left w:val="none" w:sz="0" w:space="0" w:color="auto"/>
        <w:bottom w:val="none" w:sz="0" w:space="0" w:color="auto"/>
        <w:right w:val="none" w:sz="0" w:space="0" w:color="auto"/>
      </w:divBdr>
    </w:div>
    <w:div w:id="1474367840">
      <w:bodyDiv w:val="1"/>
      <w:marLeft w:val="0"/>
      <w:marRight w:val="0"/>
      <w:marTop w:val="0"/>
      <w:marBottom w:val="0"/>
      <w:divBdr>
        <w:top w:val="none" w:sz="0" w:space="0" w:color="auto"/>
        <w:left w:val="none" w:sz="0" w:space="0" w:color="auto"/>
        <w:bottom w:val="none" w:sz="0" w:space="0" w:color="auto"/>
        <w:right w:val="none" w:sz="0" w:space="0" w:color="auto"/>
      </w:divBdr>
    </w:div>
    <w:div w:id="1476600600">
      <w:bodyDiv w:val="1"/>
      <w:marLeft w:val="0"/>
      <w:marRight w:val="0"/>
      <w:marTop w:val="0"/>
      <w:marBottom w:val="0"/>
      <w:divBdr>
        <w:top w:val="none" w:sz="0" w:space="0" w:color="auto"/>
        <w:left w:val="none" w:sz="0" w:space="0" w:color="auto"/>
        <w:bottom w:val="none" w:sz="0" w:space="0" w:color="auto"/>
        <w:right w:val="none" w:sz="0" w:space="0" w:color="auto"/>
      </w:divBdr>
    </w:div>
    <w:div w:id="1557661979">
      <w:bodyDiv w:val="1"/>
      <w:marLeft w:val="0"/>
      <w:marRight w:val="0"/>
      <w:marTop w:val="0"/>
      <w:marBottom w:val="0"/>
      <w:divBdr>
        <w:top w:val="none" w:sz="0" w:space="0" w:color="auto"/>
        <w:left w:val="none" w:sz="0" w:space="0" w:color="auto"/>
        <w:bottom w:val="none" w:sz="0" w:space="0" w:color="auto"/>
        <w:right w:val="none" w:sz="0" w:space="0" w:color="auto"/>
      </w:divBdr>
    </w:div>
    <w:div w:id="1568221349">
      <w:bodyDiv w:val="1"/>
      <w:marLeft w:val="0"/>
      <w:marRight w:val="0"/>
      <w:marTop w:val="0"/>
      <w:marBottom w:val="0"/>
      <w:divBdr>
        <w:top w:val="none" w:sz="0" w:space="0" w:color="auto"/>
        <w:left w:val="none" w:sz="0" w:space="0" w:color="auto"/>
        <w:bottom w:val="none" w:sz="0" w:space="0" w:color="auto"/>
        <w:right w:val="none" w:sz="0" w:space="0" w:color="auto"/>
      </w:divBdr>
    </w:div>
    <w:div w:id="1734154766">
      <w:bodyDiv w:val="1"/>
      <w:marLeft w:val="0"/>
      <w:marRight w:val="0"/>
      <w:marTop w:val="0"/>
      <w:marBottom w:val="0"/>
      <w:divBdr>
        <w:top w:val="none" w:sz="0" w:space="0" w:color="auto"/>
        <w:left w:val="none" w:sz="0" w:space="0" w:color="auto"/>
        <w:bottom w:val="none" w:sz="0" w:space="0" w:color="auto"/>
        <w:right w:val="none" w:sz="0" w:space="0" w:color="auto"/>
      </w:divBdr>
    </w:div>
    <w:div w:id="1849177667">
      <w:bodyDiv w:val="1"/>
      <w:marLeft w:val="0"/>
      <w:marRight w:val="0"/>
      <w:marTop w:val="0"/>
      <w:marBottom w:val="0"/>
      <w:divBdr>
        <w:top w:val="none" w:sz="0" w:space="0" w:color="auto"/>
        <w:left w:val="none" w:sz="0" w:space="0" w:color="auto"/>
        <w:bottom w:val="none" w:sz="0" w:space="0" w:color="auto"/>
        <w:right w:val="none" w:sz="0" w:space="0" w:color="auto"/>
      </w:divBdr>
    </w:div>
    <w:div w:id="1922643490">
      <w:bodyDiv w:val="1"/>
      <w:marLeft w:val="0"/>
      <w:marRight w:val="0"/>
      <w:marTop w:val="0"/>
      <w:marBottom w:val="0"/>
      <w:divBdr>
        <w:top w:val="none" w:sz="0" w:space="0" w:color="auto"/>
        <w:left w:val="none" w:sz="0" w:space="0" w:color="auto"/>
        <w:bottom w:val="none" w:sz="0" w:space="0" w:color="auto"/>
        <w:right w:val="none" w:sz="0" w:space="0" w:color="auto"/>
      </w:divBdr>
    </w:div>
    <w:div w:id="1929464412">
      <w:bodyDiv w:val="1"/>
      <w:marLeft w:val="0"/>
      <w:marRight w:val="0"/>
      <w:marTop w:val="0"/>
      <w:marBottom w:val="0"/>
      <w:divBdr>
        <w:top w:val="none" w:sz="0" w:space="0" w:color="auto"/>
        <w:left w:val="none" w:sz="0" w:space="0" w:color="auto"/>
        <w:bottom w:val="none" w:sz="0" w:space="0" w:color="auto"/>
        <w:right w:val="none" w:sz="0" w:space="0" w:color="auto"/>
      </w:divBdr>
    </w:div>
    <w:div w:id="2087921330">
      <w:bodyDiv w:val="1"/>
      <w:marLeft w:val="0"/>
      <w:marRight w:val="0"/>
      <w:marTop w:val="0"/>
      <w:marBottom w:val="0"/>
      <w:divBdr>
        <w:top w:val="none" w:sz="0" w:space="0" w:color="auto"/>
        <w:left w:val="none" w:sz="0" w:space="0" w:color="auto"/>
        <w:bottom w:val="none" w:sz="0" w:space="0" w:color="auto"/>
        <w:right w:val="none" w:sz="0" w:space="0" w:color="auto"/>
      </w:divBdr>
    </w:div>
    <w:div w:id="21040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Everell</dc:creator>
  <cp:keywords/>
  <dc:description/>
  <cp:lastModifiedBy>Marshall Clemens</cp:lastModifiedBy>
  <cp:revision>10</cp:revision>
  <dcterms:created xsi:type="dcterms:W3CDTF">2018-10-03T18:35:00Z</dcterms:created>
  <dcterms:modified xsi:type="dcterms:W3CDTF">2018-10-19T16:45:00Z</dcterms:modified>
</cp:coreProperties>
</file>